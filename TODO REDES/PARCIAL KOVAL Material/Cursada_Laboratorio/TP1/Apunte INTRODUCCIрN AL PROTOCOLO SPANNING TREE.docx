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A9F" w:rsidRPr="006059BF" w:rsidRDefault="002351DF" w:rsidP="00F213A4">
      <w:pPr>
        <w:spacing w:after="0" w:line="240" w:lineRule="auto"/>
        <w:rPr>
          <w:ins w:id="0" w:author="Unknown"/>
          <w:rFonts w:ascii="Arial" w:hAnsi="Arial" w:cs="Arial"/>
          <w:sz w:val="26"/>
          <w:szCs w:val="26"/>
          <w:lang w:eastAsia="es-AR"/>
        </w:rPr>
      </w:pPr>
      <w:r>
        <w:rPr>
          <w:rFonts w:ascii="Arial" w:hAnsi="Arial" w:cs="Arial"/>
          <w:noProof/>
          <w:vanish/>
          <w:sz w:val="26"/>
          <w:szCs w:val="26"/>
          <w:lang w:eastAsia="es-AR"/>
        </w:rPr>
        <w:drawing>
          <wp:inline distT="0" distB="0" distL="0" distR="0">
            <wp:extent cx="167640" cy="167640"/>
            <wp:effectExtent l="0" t="0" r="3810" b="3810"/>
            <wp:docPr id="1" name="Imagen 6" descr="http://img1.blogblog.com/img/icon18_wrench_allbkg.png">
              <a:hlinkClick xmlns:a="http://schemas.openxmlformats.org/drawingml/2006/main" r:id="rId8" tooltip="Edit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http://img1.blogblog.com/img/icon18_wrench_allbkg.png">
                      <a:hlinkClick r:id="rId8" tooltip="Editar"/>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p>
    <w:bookmarkStart w:id="1" w:name="2129224880698217417"/>
    <w:bookmarkEnd w:id="1"/>
    <w:p w:rsidR="00F24A9F" w:rsidRPr="006059BF" w:rsidRDefault="00F24A9F" w:rsidP="00F213A4">
      <w:pPr>
        <w:spacing w:before="100" w:beforeAutospacing="1" w:after="100" w:afterAutospacing="1" w:line="240" w:lineRule="auto"/>
        <w:jc w:val="center"/>
        <w:outlineLvl w:val="2"/>
        <w:rPr>
          <w:ins w:id="2" w:author="Unknown"/>
          <w:rFonts w:ascii="Arial" w:hAnsi="Arial" w:cs="Arial"/>
          <w:b/>
          <w:bCs/>
          <w:sz w:val="27"/>
          <w:szCs w:val="27"/>
          <w:lang w:val="it-IT" w:eastAsia="es-AR"/>
        </w:rPr>
      </w:pPr>
      <w:ins w:id="3" w:author="Unknown">
        <w:r w:rsidRPr="006059BF">
          <w:rPr>
            <w:rFonts w:ascii="Arial" w:hAnsi="Arial" w:cs="Arial"/>
            <w:b/>
            <w:bCs/>
            <w:sz w:val="27"/>
            <w:szCs w:val="27"/>
            <w:lang w:val="it-IT" w:eastAsia="es-AR"/>
          </w:rPr>
          <w:fldChar w:fldCharType="begin"/>
        </w:r>
        <w:r w:rsidRPr="006059BF">
          <w:rPr>
            <w:rFonts w:ascii="Arial" w:hAnsi="Arial" w:cs="Arial"/>
            <w:b/>
            <w:bCs/>
            <w:sz w:val="27"/>
            <w:szCs w:val="27"/>
            <w:lang w:val="it-IT" w:eastAsia="es-AR"/>
          </w:rPr>
          <w:instrText xml:space="preserve"> HYPERLINK "http://www.redesymas.org/2012/01/protocolo-spanning-tree.html" </w:instrText>
        </w:r>
        <w:r w:rsidRPr="006059BF">
          <w:rPr>
            <w:rFonts w:ascii="Arial" w:hAnsi="Arial" w:cs="Arial"/>
            <w:b/>
            <w:bCs/>
            <w:sz w:val="27"/>
            <w:szCs w:val="27"/>
            <w:lang w:val="it-IT" w:eastAsia="es-AR"/>
          </w:rPr>
          <w:fldChar w:fldCharType="separate"/>
        </w:r>
        <w:r w:rsidRPr="006059BF">
          <w:rPr>
            <w:rFonts w:ascii="Arial" w:hAnsi="Arial" w:cs="Arial"/>
            <w:b/>
            <w:bCs/>
            <w:sz w:val="27"/>
            <w:szCs w:val="27"/>
            <w:lang w:val="it-IT" w:eastAsia="es-AR"/>
          </w:rPr>
          <w:t>PROTOCOLO SPANNING TREE (IEEE 802.1D)</w:t>
        </w:r>
        <w:r w:rsidRPr="006059BF">
          <w:rPr>
            <w:rFonts w:ascii="Arial" w:hAnsi="Arial" w:cs="Arial"/>
            <w:b/>
            <w:bCs/>
            <w:sz w:val="27"/>
            <w:szCs w:val="27"/>
            <w:lang w:val="it-IT" w:eastAsia="es-AR"/>
          </w:rPr>
          <w:fldChar w:fldCharType="end"/>
        </w:r>
      </w:ins>
    </w:p>
    <w:p w:rsidR="00F24A9F" w:rsidRPr="006059BF" w:rsidRDefault="002351DF" w:rsidP="00F213A4">
      <w:pPr>
        <w:spacing w:after="0" w:line="384" w:lineRule="atLeast"/>
        <w:jc w:val="center"/>
        <w:rPr>
          <w:ins w:id="4" w:author="Unknown"/>
          <w:rFonts w:ascii="Arial" w:hAnsi="Arial" w:cs="Arial"/>
          <w:sz w:val="26"/>
          <w:szCs w:val="26"/>
          <w:lang w:eastAsia="es-AR"/>
        </w:rPr>
      </w:pPr>
      <w:r>
        <w:rPr>
          <w:rFonts w:ascii="Arial" w:hAnsi="Arial" w:cs="Arial"/>
          <w:noProof/>
          <w:sz w:val="26"/>
          <w:szCs w:val="26"/>
          <w:lang w:eastAsia="es-AR"/>
        </w:rPr>
        <w:drawing>
          <wp:inline distT="0" distB="0" distL="0" distR="0">
            <wp:extent cx="1904365" cy="1484630"/>
            <wp:effectExtent l="0" t="0" r="635" b="1270"/>
            <wp:docPr id="2" name="Imagen 5" descr="http://1.bp.blogspot.com/-oIooc3BUacg/T14VSG-UIBI/AAAAAAAAAVc/dhAL-0LZTOw/s200/macro_confi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1.bp.blogspot.com/-oIooc3BUacg/T14VSG-UIBI/AAAAAAAAAVc/dhAL-0LZTOw/s200/macro_config.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4365" cy="1484630"/>
                    </a:xfrm>
                    <a:prstGeom prst="rect">
                      <a:avLst/>
                    </a:prstGeom>
                    <a:noFill/>
                    <a:ln>
                      <a:noFill/>
                    </a:ln>
                  </pic:spPr>
                </pic:pic>
              </a:graphicData>
            </a:graphic>
          </wp:inline>
        </w:drawing>
      </w:r>
      <w:r>
        <w:rPr>
          <w:rFonts w:ascii="Arial" w:hAnsi="Arial" w:cs="Arial"/>
          <w:noProof/>
          <w:sz w:val="26"/>
          <w:szCs w:val="26"/>
          <w:lang w:eastAsia="es-AR"/>
        </w:rPr>
        <w:drawing>
          <wp:inline distT="0" distB="0" distL="0" distR="0">
            <wp:extent cx="2407920" cy="1400810"/>
            <wp:effectExtent l="0" t="0" r="0" b="8890"/>
            <wp:docPr id="3" name="Imagen 3" descr="http://2.bp.blogspot.com/-I0qTh-yEnck/TxSJjvHId1I/AAAAAAAAAT0/OFIL8bGvsEA/s320/stp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2.bp.blogspot.com/-I0qTh-yEnck/TxSJjvHId1I/AAAAAAAAAT0/OFIL8bGvsEA/s320/stp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7920" cy="1400810"/>
                    </a:xfrm>
                    <a:prstGeom prst="rect">
                      <a:avLst/>
                    </a:prstGeom>
                    <a:noFill/>
                    <a:ln>
                      <a:noFill/>
                    </a:ln>
                  </pic:spPr>
                </pic:pic>
              </a:graphicData>
            </a:graphic>
          </wp:inline>
        </w:drawing>
      </w:r>
    </w:p>
    <w:p w:rsidR="00F24A9F" w:rsidRPr="002351DF" w:rsidRDefault="00F24A9F" w:rsidP="00F213A4">
      <w:pPr>
        <w:spacing w:after="0" w:line="384" w:lineRule="atLeast"/>
        <w:jc w:val="both"/>
        <w:rPr>
          <w:ins w:id="5" w:author="Unknown"/>
          <w:rFonts w:ascii="Arial" w:hAnsi="Arial" w:cs="Arial"/>
          <w:sz w:val="26"/>
          <w:szCs w:val="26"/>
          <w:lang w:eastAsia="es-AR"/>
        </w:rPr>
      </w:pPr>
      <w:ins w:id="6" w:author="Unknown">
        <w:r w:rsidRPr="002351DF">
          <w:rPr>
            <w:rFonts w:ascii="Arial" w:hAnsi="Arial" w:cs="Arial"/>
            <w:sz w:val="26"/>
            <w:szCs w:val="26"/>
            <w:lang w:eastAsia="es-AR"/>
          </w:rPr>
          <w:t xml:space="preserve">El </w:t>
        </w:r>
        <w:r w:rsidRPr="002351DF">
          <w:rPr>
            <w:rFonts w:ascii="Arial" w:hAnsi="Arial" w:cs="Arial"/>
            <w:b/>
            <w:bCs/>
            <w:i/>
            <w:iCs/>
            <w:sz w:val="26"/>
            <w:szCs w:val="26"/>
            <w:lang w:eastAsia="es-AR"/>
          </w:rPr>
          <w:t>protocolo spanning tree (STP)</w:t>
        </w:r>
        <w:r w:rsidRPr="002351DF">
          <w:rPr>
            <w:rFonts w:ascii="Arial" w:hAnsi="Arial" w:cs="Arial"/>
            <w:sz w:val="26"/>
            <w:szCs w:val="26"/>
            <w:lang w:eastAsia="es-AR"/>
          </w:rPr>
          <w:t xml:space="preserve"> asegura que exista sólo una ruta lógica entre todos los destinos de la red, al realizar un bloque</w:t>
        </w:r>
      </w:ins>
      <w:r w:rsidRPr="002351DF">
        <w:rPr>
          <w:rFonts w:ascii="Arial" w:hAnsi="Arial" w:cs="Arial"/>
          <w:sz w:val="26"/>
          <w:szCs w:val="26"/>
          <w:lang w:eastAsia="es-AR"/>
        </w:rPr>
        <w:t>o</w:t>
      </w:r>
      <w:ins w:id="7" w:author="Unknown">
        <w:r w:rsidRPr="002351DF">
          <w:rPr>
            <w:rFonts w:ascii="Arial" w:hAnsi="Arial" w:cs="Arial"/>
            <w:sz w:val="26"/>
            <w:szCs w:val="26"/>
            <w:lang w:eastAsia="es-AR"/>
          </w:rPr>
          <w:t xml:space="preserve"> de forma intencional a aquellas rutas redundantes que puedan ocasionar un bucle.</w:t>
        </w:r>
      </w:ins>
    </w:p>
    <w:p w:rsidR="00F24A9F" w:rsidRPr="002351DF" w:rsidRDefault="00F24A9F" w:rsidP="00F213A4">
      <w:pPr>
        <w:spacing w:after="0" w:line="384" w:lineRule="atLeast"/>
        <w:jc w:val="both"/>
        <w:rPr>
          <w:ins w:id="8" w:author="Unknown"/>
          <w:rFonts w:ascii="Arial" w:hAnsi="Arial" w:cs="Arial"/>
          <w:sz w:val="26"/>
          <w:szCs w:val="26"/>
          <w:lang w:eastAsia="es-AR"/>
        </w:rPr>
      </w:pPr>
    </w:p>
    <w:p w:rsidR="00F24A9F" w:rsidRPr="002351DF" w:rsidRDefault="00F24A9F" w:rsidP="00E06B73">
      <w:pPr>
        <w:numPr>
          <w:ilvl w:val="0"/>
          <w:numId w:val="1"/>
        </w:numPr>
        <w:spacing w:after="0" w:line="384" w:lineRule="atLeast"/>
        <w:jc w:val="both"/>
        <w:rPr>
          <w:rFonts w:ascii="Arial" w:hAnsi="Arial" w:cs="Arial"/>
          <w:sz w:val="26"/>
          <w:szCs w:val="26"/>
          <w:lang w:eastAsia="es-AR"/>
        </w:rPr>
      </w:pPr>
      <w:ins w:id="9" w:author="Unknown">
        <w:r w:rsidRPr="002351DF">
          <w:rPr>
            <w:rFonts w:ascii="Arial" w:hAnsi="Arial" w:cs="Arial"/>
            <w:sz w:val="26"/>
            <w:szCs w:val="26"/>
            <w:lang w:eastAsia="es-AR"/>
          </w:rPr>
          <w:t xml:space="preserve">Un puerto se considera bloqueado cuando el tráfico de la red no puede ingresar ni salir del puerto. Esto no incluye las tramas de unidad de datos del protocolo comúnmente llamadas (BPDU) utilizadas por STP para evitar bucles. </w:t>
        </w:r>
      </w:ins>
    </w:p>
    <w:p w:rsidR="00F24A9F" w:rsidRPr="002351DF" w:rsidRDefault="00F24A9F" w:rsidP="00E06B73">
      <w:pPr>
        <w:spacing w:after="0" w:line="384" w:lineRule="atLeast"/>
        <w:ind w:left="360"/>
        <w:jc w:val="both"/>
        <w:rPr>
          <w:rFonts w:ascii="Arial" w:hAnsi="Arial" w:cs="Arial"/>
          <w:sz w:val="26"/>
          <w:szCs w:val="26"/>
          <w:lang w:eastAsia="es-AR"/>
        </w:rPr>
      </w:pPr>
    </w:p>
    <w:p w:rsidR="00F24A9F" w:rsidRPr="002351DF" w:rsidRDefault="00F24A9F" w:rsidP="00E06B73">
      <w:pPr>
        <w:numPr>
          <w:ilvl w:val="0"/>
          <w:numId w:val="1"/>
        </w:numPr>
        <w:spacing w:after="0" w:line="384" w:lineRule="atLeast"/>
        <w:jc w:val="both"/>
        <w:rPr>
          <w:ins w:id="10" w:author="Unknown"/>
          <w:rFonts w:ascii="Arial" w:hAnsi="Arial" w:cs="Arial"/>
          <w:sz w:val="26"/>
          <w:szCs w:val="26"/>
          <w:lang w:eastAsia="es-AR"/>
        </w:rPr>
      </w:pPr>
      <w:ins w:id="11" w:author="Unknown">
        <w:r w:rsidRPr="002351DF">
          <w:rPr>
            <w:rFonts w:ascii="Arial" w:hAnsi="Arial" w:cs="Arial"/>
            <w:sz w:val="26"/>
            <w:szCs w:val="26"/>
            <w:lang w:eastAsia="es-AR"/>
          </w:rPr>
          <w:t>Las rutas físicas aún existen para proporcionar la redundancia, pero las mismas se deshabilitan para evitar que se generen bucles. Si alguna vez la ruta es necesaria para compensar la falla de un cable de red o de un switch, STP vuelve a calcular las rutas y desbloquea los puertos necesarios para permitir que la ruta redundante se active.</w:t>
        </w:r>
      </w:ins>
    </w:p>
    <w:p w:rsidR="00F24A9F" w:rsidRPr="002351DF" w:rsidRDefault="00F24A9F" w:rsidP="00F213A4">
      <w:pPr>
        <w:spacing w:after="0" w:line="384" w:lineRule="atLeast"/>
        <w:jc w:val="both"/>
        <w:rPr>
          <w:ins w:id="12" w:author="Unknown"/>
          <w:rFonts w:ascii="Arial" w:hAnsi="Arial" w:cs="Arial"/>
          <w:sz w:val="26"/>
          <w:szCs w:val="26"/>
          <w:lang w:eastAsia="es-AR"/>
        </w:rPr>
      </w:pPr>
    </w:p>
    <w:p w:rsidR="00F24A9F" w:rsidRPr="002351DF" w:rsidRDefault="00F24A9F" w:rsidP="00F213A4">
      <w:pPr>
        <w:numPr>
          <w:ilvl w:val="0"/>
          <w:numId w:val="1"/>
        </w:numPr>
        <w:spacing w:after="0" w:line="384" w:lineRule="atLeast"/>
        <w:jc w:val="both"/>
        <w:rPr>
          <w:ins w:id="13" w:author="Unknown"/>
          <w:rFonts w:ascii="Arial" w:hAnsi="Arial" w:cs="Arial"/>
          <w:sz w:val="26"/>
          <w:szCs w:val="26"/>
          <w:lang w:eastAsia="es-AR"/>
        </w:rPr>
      </w:pPr>
      <w:ins w:id="14" w:author="Unknown">
        <w:r w:rsidRPr="002351DF">
          <w:rPr>
            <w:rFonts w:ascii="Arial" w:hAnsi="Arial" w:cs="Arial"/>
            <w:b/>
            <w:bCs/>
            <w:i/>
            <w:iCs/>
            <w:sz w:val="26"/>
            <w:szCs w:val="26"/>
            <w:lang w:eastAsia="es-AR"/>
          </w:rPr>
          <w:t>Descripción del Algoritmo STP</w:t>
        </w:r>
      </w:ins>
    </w:p>
    <w:p w:rsidR="00F24A9F" w:rsidRPr="002351DF" w:rsidRDefault="00F24A9F" w:rsidP="00E06B73">
      <w:pPr>
        <w:numPr>
          <w:ilvl w:val="1"/>
          <w:numId w:val="1"/>
        </w:numPr>
        <w:tabs>
          <w:tab w:val="clear" w:pos="720"/>
        </w:tabs>
        <w:spacing w:after="0" w:line="384" w:lineRule="atLeast"/>
        <w:ind w:left="1080"/>
        <w:jc w:val="both"/>
        <w:rPr>
          <w:rFonts w:ascii="Arial" w:hAnsi="Arial" w:cs="Arial"/>
          <w:sz w:val="26"/>
          <w:szCs w:val="26"/>
          <w:lang w:eastAsia="es-AR"/>
        </w:rPr>
      </w:pPr>
      <w:r w:rsidRPr="002351DF">
        <w:rPr>
          <w:rFonts w:ascii="Arial" w:hAnsi="Arial" w:cs="Arial"/>
          <w:sz w:val="26"/>
          <w:szCs w:val="26"/>
          <w:lang w:eastAsia="es-AR"/>
        </w:rPr>
        <w:t>E</w:t>
      </w:r>
      <w:ins w:id="15" w:author="Unknown">
        <w:r w:rsidRPr="002351DF">
          <w:rPr>
            <w:rFonts w:ascii="Arial" w:hAnsi="Arial" w:cs="Arial"/>
            <w:sz w:val="26"/>
            <w:szCs w:val="26"/>
            <w:lang w:eastAsia="es-AR"/>
          </w:rPr>
          <w:t xml:space="preserve">l algoritmo de spanning tree (STA) determina los puertos de switch de la red que deben configurarse para el bloqueo a fin de evitar que se generen bucles. </w:t>
        </w:r>
      </w:ins>
    </w:p>
    <w:p w:rsidR="00F24A9F" w:rsidRPr="002351DF" w:rsidRDefault="00F24A9F" w:rsidP="00E06B73">
      <w:pPr>
        <w:numPr>
          <w:ilvl w:val="1"/>
          <w:numId w:val="1"/>
        </w:numPr>
        <w:tabs>
          <w:tab w:val="clear" w:pos="720"/>
        </w:tabs>
        <w:spacing w:after="0" w:line="384" w:lineRule="atLeast"/>
        <w:ind w:left="1080"/>
        <w:jc w:val="both"/>
        <w:rPr>
          <w:rFonts w:ascii="Arial" w:hAnsi="Arial" w:cs="Arial"/>
          <w:sz w:val="26"/>
          <w:szCs w:val="26"/>
          <w:lang w:eastAsia="es-AR"/>
        </w:rPr>
      </w:pPr>
      <w:ins w:id="16" w:author="Unknown">
        <w:r w:rsidRPr="002351DF">
          <w:rPr>
            <w:rFonts w:ascii="Arial" w:hAnsi="Arial" w:cs="Arial"/>
            <w:sz w:val="26"/>
            <w:szCs w:val="26"/>
            <w:lang w:eastAsia="es-AR"/>
          </w:rPr>
          <w:t>El STA designa un único switch como Root Bridge (</w:t>
        </w:r>
      </w:ins>
      <w:r w:rsidR="002351DF" w:rsidRPr="002351DF">
        <w:rPr>
          <w:rFonts w:ascii="Arial" w:hAnsi="Arial" w:cs="Arial"/>
          <w:sz w:val="26"/>
          <w:szCs w:val="26"/>
          <w:lang w:eastAsia="es-AR"/>
        </w:rPr>
        <w:t>switch</w:t>
      </w:r>
      <w:ins w:id="17" w:author="Unknown">
        <w:r w:rsidRPr="002351DF">
          <w:rPr>
            <w:rFonts w:ascii="Arial" w:hAnsi="Arial" w:cs="Arial"/>
            <w:sz w:val="26"/>
            <w:szCs w:val="26"/>
            <w:lang w:eastAsia="es-AR"/>
          </w:rPr>
          <w:t xml:space="preserve"> raíz) y lo utiliza como punto de referencia para todos los cálculos de rutas. De esta selección depende toda la topología de STP</w:t>
        </w:r>
      </w:ins>
      <w:r w:rsidRPr="002351DF">
        <w:rPr>
          <w:rFonts w:ascii="Arial" w:hAnsi="Arial" w:cs="Arial"/>
          <w:sz w:val="26"/>
          <w:szCs w:val="26"/>
          <w:lang w:eastAsia="es-AR"/>
        </w:rPr>
        <w:t xml:space="preserve">.  </w:t>
      </w:r>
    </w:p>
    <w:p w:rsidR="00F24A9F" w:rsidRPr="002351DF" w:rsidRDefault="00F24A9F" w:rsidP="00E06B73">
      <w:pPr>
        <w:numPr>
          <w:ilvl w:val="1"/>
          <w:numId w:val="1"/>
        </w:numPr>
        <w:tabs>
          <w:tab w:val="clear" w:pos="720"/>
        </w:tabs>
        <w:spacing w:after="0" w:line="384" w:lineRule="atLeast"/>
        <w:ind w:left="1080"/>
        <w:jc w:val="both"/>
        <w:rPr>
          <w:ins w:id="18" w:author="Unknown"/>
          <w:rFonts w:ascii="Arial" w:hAnsi="Arial" w:cs="Arial"/>
          <w:sz w:val="26"/>
          <w:szCs w:val="26"/>
          <w:lang w:eastAsia="es-AR"/>
        </w:rPr>
      </w:pPr>
      <w:r w:rsidRPr="002351DF">
        <w:rPr>
          <w:rFonts w:ascii="Arial" w:hAnsi="Arial" w:cs="Arial"/>
          <w:sz w:val="26"/>
          <w:szCs w:val="26"/>
          <w:lang w:eastAsia="es-AR"/>
        </w:rPr>
        <w:t>E</w:t>
      </w:r>
      <w:ins w:id="19" w:author="Unknown">
        <w:r w:rsidRPr="002351DF">
          <w:rPr>
            <w:rFonts w:ascii="Arial" w:hAnsi="Arial" w:cs="Arial"/>
            <w:sz w:val="26"/>
            <w:szCs w:val="26"/>
            <w:lang w:eastAsia="es-AR"/>
          </w:rPr>
          <w:t xml:space="preserve">n equipos Cisco esta selección se realiza de manera automática, lo cual no siempre resulta eficiente, lo recomendable es realizar las configuraciones necesarias para definir el root bridge de nuestra conveniencia. </w:t>
        </w:r>
      </w:ins>
    </w:p>
    <w:p w:rsidR="00F24A9F" w:rsidRPr="002351DF" w:rsidRDefault="00F24A9F" w:rsidP="00F213A4">
      <w:pPr>
        <w:spacing w:after="0" w:line="384" w:lineRule="atLeast"/>
        <w:jc w:val="both"/>
        <w:rPr>
          <w:ins w:id="20" w:author="Unknown"/>
          <w:rFonts w:ascii="Arial" w:hAnsi="Arial" w:cs="Arial"/>
          <w:sz w:val="26"/>
          <w:szCs w:val="26"/>
          <w:lang w:eastAsia="es-AR"/>
        </w:rPr>
      </w:pPr>
    </w:p>
    <w:p w:rsidR="00F24A9F" w:rsidRPr="002351DF" w:rsidRDefault="00F24A9F" w:rsidP="00E06B73">
      <w:pPr>
        <w:spacing w:after="0" w:line="384" w:lineRule="atLeast"/>
        <w:ind w:left="708"/>
        <w:jc w:val="both"/>
        <w:rPr>
          <w:rFonts w:ascii="Arial" w:hAnsi="Arial" w:cs="Arial"/>
          <w:b/>
          <w:bCs/>
          <w:i/>
          <w:iCs/>
          <w:sz w:val="26"/>
          <w:szCs w:val="26"/>
          <w:lang w:eastAsia="es-AR"/>
        </w:rPr>
      </w:pPr>
    </w:p>
    <w:p w:rsidR="00F24A9F" w:rsidRPr="002351DF" w:rsidRDefault="00F24A9F" w:rsidP="00E06B73">
      <w:pPr>
        <w:spacing w:after="0" w:line="384" w:lineRule="atLeast"/>
        <w:ind w:left="708"/>
        <w:jc w:val="both"/>
        <w:rPr>
          <w:ins w:id="21" w:author="Unknown"/>
          <w:rFonts w:ascii="Arial" w:hAnsi="Arial" w:cs="Arial"/>
          <w:sz w:val="26"/>
          <w:szCs w:val="26"/>
          <w:lang w:eastAsia="es-AR"/>
        </w:rPr>
      </w:pPr>
      <w:ins w:id="22" w:author="Unknown">
        <w:r w:rsidRPr="002351DF">
          <w:rPr>
            <w:rFonts w:ascii="Arial" w:hAnsi="Arial" w:cs="Arial"/>
            <w:b/>
            <w:bCs/>
            <w:i/>
            <w:iCs/>
            <w:sz w:val="26"/>
            <w:szCs w:val="26"/>
            <w:lang w:eastAsia="es-AR"/>
          </w:rPr>
          <w:lastRenderedPageBreak/>
          <w:t xml:space="preserve">Paso No 1.  Elección del </w:t>
        </w:r>
      </w:ins>
      <w:r w:rsidR="002351DF" w:rsidRPr="002351DF">
        <w:rPr>
          <w:rFonts w:ascii="Arial" w:hAnsi="Arial" w:cs="Arial"/>
          <w:b/>
          <w:bCs/>
          <w:i/>
          <w:iCs/>
          <w:sz w:val="26"/>
          <w:szCs w:val="26"/>
          <w:lang w:eastAsia="es-AR"/>
        </w:rPr>
        <w:t>switch</w:t>
      </w:r>
      <w:ins w:id="23" w:author="Unknown">
        <w:r w:rsidRPr="002351DF">
          <w:rPr>
            <w:rFonts w:ascii="Arial" w:hAnsi="Arial" w:cs="Arial"/>
            <w:b/>
            <w:bCs/>
            <w:i/>
            <w:iCs/>
            <w:sz w:val="26"/>
            <w:szCs w:val="26"/>
            <w:lang w:eastAsia="es-AR"/>
          </w:rPr>
          <w:t xml:space="preserve"> Raiz (root bridge)</w:t>
        </w:r>
      </w:ins>
    </w:p>
    <w:p w:rsidR="00F24A9F" w:rsidRPr="002351DF" w:rsidRDefault="00F24A9F" w:rsidP="00E06B73">
      <w:pPr>
        <w:numPr>
          <w:ilvl w:val="0"/>
          <w:numId w:val="3"/>
        </w:numPr>
        <w:tabs>
          <w:tab w:val="clear" w:pos="1428"/>
        </w:tabs>
        <w:spacing w:after="0" w:line="384" w:lineRule="atLeast"/>
        <w:ind w:left="1080"/>
        <w:jc w:val="both"/>
        <w:rPr>
          <w:rFonts w:ascii="Arial" w:hAnsi="Arial" w:cs="Arial"/>
          <w:sz w:val="26"/>
          <w:szCs w:val="26"/>
          <w:lang w:eastAsia="es-AR"/>
        </w:rPr>
      </w:pPr>
      <w:r w:rsidRPr="002351DF">
        <w:rPr>
          <w:rFonts w:ascii="Arial" w:hAnsi="Arial" w:cs="Arial"/>
          <w:sz w:val="26"/>
          <w:szCs w:val="26"/>
          <w:lang w:eastAsia="es-AR"/>
        </w:rPr>
        <w:t>Los</w:t>
      </w:r>
      <w:ins w:id="24" w:author="Unknown">
        <w:r w:rsidRPr="002351DF">
          <w:rPr>
            <w:rFonts w:ascii="Arial" w:hAnsi="Arial" w:cs="Arial"/>
            <w:sz w:val="26"/>
            <w:szCs w:val="26"/>
            <w:lang w:eastAsia="es-AR"/>
          </w:rPr>
          <w:t xml:space="preserve"> switches de la red en un entorno que funciona con STP, identifica el </w:t>
        </w:r>
      </w:ins>
      <w:r w:rsidRPr="002351DF">
        <w:rPr>
          <w:rFonts w:ascii="Arial" w:hAnsi="Arial" w:cs="Arial"/>
          <w:sz w:val="26"/>
          <w:szCs w:val="26"/>
          <w:lang w:eastAsia="es-AR"/>
        </w:rPr>
        <w:t>switch</w:t>
      </w:r>
      <w:ins w:id="25" w:author="Unknown">
        <w:r w:rsidRPr="002351DF">
          <w:rPr>
            <w:rFonts w:ascii="Arial" w:hAnsi="Arial" w:cs="Arial"/>
            <w:sz w:val="26"/>
            <w:szCs w:val="26"/>
            <w:lang w:eastAsia="es-AR"/>
          </w:rPr>
          <w:t xml:space="preserve"> raíz ya que esto afectará al flujo de tráfico. </w:t>
        </w:r>
      </w:ins>
    </w:p>
    <w:p w:rsidR="00F24A9F" w:rsidRPr="002351DF" w:rsidRDefault="00F24A9F" w:rsidP="00E06B73">
      <w:pPr>
        <w:numPr>
          <w:ilvl w:val="0"/>
          <w:numId w:val="3"/>
        </w:numPr>
        <w:tabs>
          <w:tab w:val="clear" w:pos="1428"/>
        </w:tabs>
        <w:spacing w:after="0" w:line="384" w:lineRule="atLeast"/>
        <w:ind w:left="1080"/>
        <w:jc w:val="both"/>
        <w:rPr>
          <w:rFonts w:ascii="Arial" w:hAnsi="Arial" w:cs="Arial"/>
          <w:sz w:val="26"/>
          <w:szCs w:val="26"/>
          <w:lang w:eastAsia="es-AR"/>
        </w:rPr>
      </w:pPr>
      <w:ins w:id="26" w:author="Unknown">
        <w:r w:rsidRPr="002351DF">
          <w:rPr>
            <w:rFonts w:ascii="Arial" w:hAnsi="Arial" w:cs="Arial"/>
            <w:sz w:val="26"/>
            <w:szCs w:val="26"/>
            <w:lang w:eastAsia="es-AR"/>
          </w:rPr>
          <w:t xml:space="preserve">Cuando un switch se enciende, supone que es el switch raíz y envía las BPDU que contienen la dirección MAC de sí mismo tanto en el BID raíz (Bridge ID) como emisor. </w:t>
        </w:r>
      </w:ins>
    </w:p>
    <w:p w:rsidR="00F24A9F" w:rsidRPr="002351DF" w:rsidRDefault="00F24A9F" w:rsidP="00E06B73">
      <w:pPr>
        <w:numPr>
          <w:ilvl w:val="0"/>
          <w:numId w:val="3"/>
        </w:numPr>
        <w:tabs>
          <w:tab w:val="clear" w:pos="1428"/>
        </w:tabs>
        <w:spacing w:after="0" w:line="384" w:lineRule="atLeast"/>
        <w:ind w:left="1080"/>
        <w:jc w:val="both"/>
        <w:rPr>
          <w:ins w:id="27" w:author="Unknown"/>
          <w:rFonts w:ascii="Arial" w:hAnsi="Arial" w:cs="Arial"/>
          <w:sz w:val="26"/>
          <w:szCs w:val="26"/>
          <w:lang w:eastAsia="es-AR"/>
        </w:rPr>
      </w:pPr>
      <w:ins w:id="28" w:author="Unknown">
        <w:r w:rsidRPr="002351DF">
          <w:rPr>
            <w:rFonts w:ascii="Arial" w:hAnsi="Arial" w:cs="Arial"/>
            <w:sz w:val="26"/>
            <w:szCs w:val="26"/>
            <w:lang w:eastAsia="es-AR"/>
          </w:rPr>
          <w:t xml:space="preserve">El BID es el </w:t>
        </w:r>
        <w:r w:rsidRPr="002351DF">
          <w:rPr>
            <w:rFonts w:ascii="Arial" w:hAnsi="Arial" w:cs="Arial"/>
            <w:b/>
            <w:bCs/>
            <w:i/>
            <w:iCs/>
            <w:sz w:val="26"/>
            <w:szCs w:val="26"/>
            <w:lang w:eastAsia="es-AR"/>
          </w:rPr>
          <w:t>Bridge IDentifier: Bridge Priority + Bridge Mac Addres</w:t>
        </w:r>
        <w:r w:rsidRPr="002351DF">
          <w:rPr>
            <w:rFonts w:ascii="Arial" w:hAnsi="Arial" w:cs="Arial"/>
            <w:sz w:val="26"/>
            <w:szCs w:val="26"/>
            <w:lang w:eastAsia="es-AR"/>
          </w:rPr>
          <w:t xml:space="preserve">. El </w:t>
        </w:r>
        <w:r w:rsidRPr="002351DF">
          <w:rPr>
            <w:rFonts w:ascii="Arial" w:hAnsi="Arial" w:cs="Arial"/>
            <w:b/>
            <w:bCs/>
            <w:i/>
            <w:iCs/>
            <w:sz w:val="26"/>
            <w:szCs w:val="26"/>
            <w:lang w:eastAsia="es-AR"/>
          </w:rPr>
          <w:t>Bridge Priority</w:t>
        </w:r>
        <w:r w:rsidRPr="002351DF">
          <w:rPr>
            <w:rFonts w:ascii="Arial" w:hAnsi="Arial" w:cs="Arial"/>
            <w:sz w:val="26"/>
            <w:szCs w:val="26"/>
            <w:lang w:eastAsia="es-AR"/>
          </w:rPr>
          <w:t xml:space="preserve"> es un valor configurable que por defecto está asignado en 32768. El Bridge Mac Address es la dirección MAC (única) del Switch. </w:t>
        </w:r>
      </w:ins>
    </w:p>
    <w:p w:rsidR="00F24A9F" w:rsidRPr="002351DF" w:rsidRDefault="00F24A9F" w:rsidP="00E06B73">
      <w:pPr>
        <w:numPr>
          <w:ilvl w:val="0"/>
          <w:numId w:val="3"/>
        </w:numPr>
        <w:tabs>
          <w:tab w:val="clear" w:pos="1428"/>
        </w:tabs>
        <w:spacing w:after="0" w:line="384" w:lineRule="atLeast"/>
        <w:ind w:left="1080"/>
        <w:jc w:val="both"/>
        <w:rPr>
          <w:ins w:id="29" w:author="Unknown"/>
          <w:rFonts w:ascii="Arial" w:hAnsi="Arial" w:cs="Arial"/>
          <w:sz w:val="26"/>
          <w:szCs w:val="26"/>
          <w:lang w:eastAsia="es-AR"/>
        </w:rPr>
      </w:pPr>
      <w:ins w:id="30" w:author="Unknown">
        <w:r w:rsidRPr="002351DF">
          <w:rPr>
            <w:rFonts w:ascii="Arial" w:hAnsi="Arial" w:cs="Arial"/>
            <w:sz w:val="26"/>
            <w:szCs w:val="26"/>
            <w:lang w:eastAsia="es-AR"/>
          </w:rPr>
          <w:t xml:space="preserve">Este es el esquema del </w:t>
        </w:r>
        <w:r w:rsidRPr="002351DF">
          <w:rPr>
            <w:rFonts w:ascii="Arial" w:hAnsi="Arial" w:cs="Arial"/>
            <w:b/>
            <w:bCs/>
            <w:i/>
            <w:iCs/>
            <w:sz w:val="26"/>
            <w:szCs w:val="26"/>
            <w:lang w:eastAsia="es-AR"/>
          </w:rPr>
          <w:t>Bridge ID</w:t>
        </w:r>
        <w:r w:rsidRPr="002351DF">
          <w:rPr>
            <w:rFonts w:ascii="Arial" w:hAnsi="Arial" w:cs="Arial"/>
            <w:sz w:val="26"/>
            <w:szCs w:val="26"/>
            <w:lang w:eastAsia="es-AR"/>
          </w:rPr>
          <w:t xml:space="preserve"> , 32768.00-50-56-C0-00-04  sin embargo es importante identificar que este seria un valor por defecto, lo recomendable es bajar el valor inicial en el caso del </w:t>
        </w:r>
        <w:r w:rsidRPr="002351DF">
          <w:rPr>
            <w:rFonts w:ascii="Arial" w:hAnsi="Arial" w:cs="Arial"/>
            <w:b/>
            <w:bCs/>
            <w:i/>
            <w:iCs/>
            <w:sz w:val="26"/>
            <w:szCs w:val="26"/>
            <w:lang w:eastAsia="es-AR"/>
          </w:rPr>
          <w:t>Root Bridge (</w:t>
        </w:r>
        <w:r w:rsidRPr="002351DF">
          <w:rPr>
            <w:rFonts w:ascii="Arial" w:hAnsi="Arial" w:cs="Arial"/>
            <w:b/>
            <w:bCs/>
            <w:i/>
            <w:iCs/>
            <w:sz w:val="26"/>
            <w:szCs w:val="26"/>
            <w:lang w:eastAsia="es-AR"/>
          </w:rPr>
          <w:fldChar w:fldCharType="begin"/>
        </w:r>
        <w:r w:rsidRPr="002351DF">
          <w:rPr>
            <w:rFonts w:ascii="Arial" w:hAnsi="Arial" w:cs="Arial"/>
            <w:b/>
            <w:bCs/>
            <w:i/>
            <w:iCs/>
            <w:sz w:val="26"/>
            <w:szCs w:val="26"/>
            <w:lang w:eastAsia="es-AR"/>
          </w:rPr>
          <w:instrText xml:space="preserve"> HYPERLINK "http://www.redesymas.org/2012/01/configuracion-del-spanning-tree-definir.html" </w:instrText>
        </w:r>
        <w:r w:rsidRPr="002351DF">
          <w:rPr>
            <w:rFonts w:ascii="Arial" w:hAnsi="Arial" w:cs="Arial"/>
            <w:b/>
            <w:bCs/>
            <w:i/>
            <w:iCs/>
            <w:sz w:val="26"/>
            <w:szCs w:val="26"/>
            <w:lang w:eastAsia="es-AR"/>
          </w:rPr>
          <w:fldChar w:fldCharType="separate"/>
        </w:r>
        <w:r w:rsidRPr="002351DF">
          <w:rPr>
            <w:rFonts w:ascii="Arial" w:hAnsi="Arial" w:cs="Arial"/>
            <w:b/>
            <w:bCs/>
            <w:i/>
            <w:iCs/>
            <w:sz w:val="26"/>
            <w:szCs w:val="26"/>
            <w:lang w:eastAsia="es-AR"/>
          </w:rPr>
          <w:t>ver configuraciones &gt;&gt;</w:t>
        </w:r>
        <w:r w:rsidRPr="002351DF">
          <w:rPr>
            <w:rFonts w:ascii="Arial" w:hAnsi="Arial" w:cs="Arial"/>
            <w:b/>
            <w:bCs/>
            <w:i/>
            <w:iCs/>
            <w:sz w:val="26"/>
            <w:szCs w:val="26"/>
            <w:lang w:eastAsia="es-AR"/>
          </w:rPr>
          <w:fldChar w:fldCharType="end"/>
        </w:r>
        <w:r w:rsidRPr="002351DF">
          <w:rPr>
            <w:rFonts w:ascii="Arial" w:hAnsi="Arial" w:cs="Arial"/>
            <w:b/>
            <w:bCs/>
            <w:i/>
            <w:iCs/>
            <w:sz w:val="26"/>
            <w:szCs w:val="26"/>
            <w:lang w:eastAsia="es-AR"/>
          </w:rPr>
          <w:t>)</w:t>
        </w:r>
        <w:r w:rsidRPr="002351DF">
          <w:rPr>
            <w:rFonts w:ascii="Arial" w:hAnsi="Arial" w:cs="Arial"/>
            <w:sz w:val="26"/>
            <w:szCs w:val="26"/>
            <w:lang w:eastAsia="es-AR"/>
          </w:rPr>
          <w:t xml:space="preserve"> </w:t>
        </w:r>
      </w:ins>
    </w:p>
    <w:p w:rsidR="00F24A9F" w:rsidRPr="002351DF" w:rsidRDefault="00F24A9F" w:rsidP="00F213A4">
      <w:pPr>
        <w:spacing w:after="0" w:line="384" w:lineRule="atLeast"/>
        <w:jc w:val="both"/>
        <w:rPr>
          <w:ins w:id="31" w:author="Unknown"/>
          <w:rFonts w:ascii="Arial" w:hAnsi="Arial" w:cs="Arial"/>
          <w:sz w:val="26"/>
          <w:szCs w:val="26"/>
          <w:lang w:eastAsia="es-AR"/>
        </w:rPr>
      </w:pPr>
    </w:p>
    <w:p w:rsidR="00F24A9F" w:rsidRPr="002351DF" w:rsidRDefault="00F24A9F" w:rsidP="00F213A4">
      <w:pPr>
        <w:spacing w:after="0" w:line="384" w:lineRule="atLeast"/>
        <w:jc w:val="both"/>
        <w:rPr>
          <w:ins w:id="32" w:author="Unknown"/>
          <w:rFonts w:ascii="Arial" w:hAnsi="Arial" w:cs="Arial"/>
          <w:sz w:val="26"/>
          <w:szCs w:val="26"/>
          <w:lang w:eastAsia="es-AR"/>
        </w:rPr>
      </w:pPr>
      <w:ins w:id="33" w:author="Unknown">
        <w:r w:rsidRPr="002351DF">
          <w:rPr>
            <w:rFonts w:ascii="Arial" w:hAnsi="Arial" w:cs="Arial"/>
            <w:sz w:val="26"/>
            <w:szCs w:val="26"/>
            <w:lang w:eastAsia="es-AR"/>
          </w:rPr>
          <w:t xml:space="preserve">  </w:t>
        </w:r>
      </w:ins>
    </w:p>
    <w:p w:rsidR="00F24A9F" w:rsidRPr="002351DF" w:rsidRDefault="002351DF" w:rsidP="00F213A4">
      <w:pPr>
        <w:spacing w:after="0" w:line="384" w:lineRule="atLeast"/>
        <w:jc w:val="center"/>
        <w:rPr>
          <w:ins w:id="34" w:author="Unknown"/>
          <w:rFonts w:ascii="Arial" w:hAnsi="Arial" w:cs="Arial"/>
          <w:sz w:val="26"/>
          <w:szCs w:val="26"/>
          <w:lang w:eastAsia="es-AR"/>
        </w:rPr>
      </w:pPr>
      <w:r>
        <w:rPr>
          <w:rFonts w:ascii="Arial" w:hAnsi="Arial" w:cs="Arial"/>
          <w:noProof/>
          <w:sz w:val="26"/>
          <w:szCs w:val="26"/>
          <w:lang w:eastAsia="es-AR"/>
        </w:rPr>
        <w:drawing>
          <wp:inline distT="0" distB="0" distL="0" distR="0">
            <wp:extent cx="3020060" cy="1568450"/>
            <wp:effectExtent l="0" t="0" r="8890" b="0"/>
            <wp:docPr id="4" name="Imagen 2" descr="http://1.bp.blogspot.com/-3TXvj1GH0Ys/TxSJkVV02sI/AAAAAAAAAUE/9hBIppnRx1w/s320/stp_completo.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1.bp.blogspot.com/-3TXvj1GH0Ys/TxSJkVV02sI/AAAAAAAAAUE/9hBIppnRx1w/s320/stp_completo.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0060" cy="1568450"/>
                    </a:xfrm>
                    <a:prstGeom prst="rect">
                      <a:avLst/>
                    </a:prstGeom>
                    <a:noFill/>
                    <a:ln>
                      <a:noFill/>
                    </a:ln>
                  </pic:spPr>
                </pic:pic>
              </a:graphicData>
            </a:graphic>
          </wp:inline>
        </w:drawing>
      </w:r>
    </w:p>
    <w:p w:rsidR="00F24A9F" w:rsidRPr="002351DF" w:rsidRDefault="00F24A9F" w:rsidP="00F213A4">
      <w:pPr>
        <w:spacing w:after="0" w:line="384" w:lineRule="atLeast"/>
        <w:jc w:val="both"/>
        <w:rPr>
          <w:ins w:id="35" w:author="Unknown"/>
          <w:rFonts w:ascii="Arial" w:hAnsi="Arial" w:cs="Arial"/>
          <w:sz w:val="26"/>
          <w:szCs w:val="26"/>
          <w:lang w:eastAsia="es-AR"/>
        </w:rPr>
      </w:pPr>
    </w:p>
    <w:p w:rsidR="00F24A9F" w:rsidRPr="002351DF" w:rsidRDefault="00F24A9F" w:rsidP="00E06B73">
      <w:pPr>
        <w:numPr>
          <w:ilvl w:val="0"/>
          <w:numId w:val="3"/>
        </w:numPr>
        <w:tabs>
          <w:tab w:val="clear" w:pos="1428"/>
        </w:tabs>
        <w:spacing w:after="0" w:line="384" w:lineRule="atLeast"/>
        <w:ind w:left="1080"/>
        <w:jc w:val="both"/>
        <w:rPr>
          <w:rFonts w:ascii="Arial" w:hAnsi="Arial" w:cs="Arial"/>
          <w:sz w:val="26"/>
          <w:szCs w:val="26"/>
          <w:lang w:eastAsia="es-AR"/>
        </w:rPr>
      </w:pPr>
      <w:ins w:id="36" w:author="Unknown">
        <w:r w:rsidRPr="002351DF">
          <w:rPr>
            <w:rFonts w:ascii="Arial" w:hAnsi="Arial" w:cs="Arial"/>
            <w:sz w:val="26"/>
            <w:szCs w:val="26"/>
            <w:lang w:eastAsia="es-AR"/>
          </w:rPr>
          <w:t xml:space="preserve">Una vez que los switches son inicializados, inicia un proceso de intercambio de información en la cual cada switch reemplaza los BID de raíz más alta por BID de raíz más baja en las BPDU que se envían. </w:t>
        </w:r>
      </w:ins>
    </w:p>
    <w:p w:rsidR="00F24A9F" w:rsidRPr="002351DF" w:rsidRDefault="00F24A9F" w:rsidP="00E06B73">
      <w:pPr>
        <w:numPr>
          <w:ilvl w:val="0"/>
          <w:numId w:val="3"/>
        </w:numPr>
        <w:tabs>
          <w:tab w:val="clear" w:pos="1428"/>
        </w:tabs>
        <w:spacing w:after="0" w:line="384" w:lineRule="atLeast"/>
        <w:ind w:left="1080"/>
        <w:jc w:val="both"/>
        <w:rPr>
          <w:rFonts w:ascii="Arial" w:hAnsi="Arial" w:cs="Arial"/>
          <w:sz w:val="26"/>
          <w:szCs w:val="26"/>
          <w:lang w:eastAsia="es-AR"/>
        </w:rPr>
      </w:pPr>
      <w:ins w:id="37" w:author="Unknown">
        <w:r w:rsidRPr="002351DF">
          <w:rPr>
            <w:rFonts w:ascii="Arial" w:hAnsi="Arial" w:cs="Arial"/>
            <w:sz w:val="26"/>
            <w:szCs w:val="26"/>
            <w:lang w:eastAsia="es-AR"/>
          </w:rPr>
          <w:t xml:space="preserve">Todos los switches reciben las BPDU y determinan que el switch que cuyo valor de BID raíz es el más bajo será el </w:t>
        </w:r>
      </w:ins>
      <w:r w:rsidR="002351DF" w:rsidRPr="002351DF">
        <w:rPr>
          <w:rFonts w:ascii="Arial" w:hAnsi="Arial" w:cs="Arial"/>
          <w:sz w:val="26"/>
          <w:szCs w:val="26"/>
          <w:lang w:eastAsia="es-AR"/>
        </w:rPr>
        <w:t>switch</w:t>
      </w:r>
      <w:ins w:id="38" w:author="Unknown">
        <w:r w:rsidRPr="002351DF">
          <w:rPr>
            <w:rFonts w:ascii="Arial" w:hAnsi="Arial" w:cs="Arial"/>
            <w:sz w:val="26"/>
            <w:szCs w:val="26"/>
            <w:lang w:eastAsia="es-AR"/>
          </w:rPr>
          <w:t xml:space="preserve"> raíz. </w:t>
        </w:r>
      </w:ins>
    </w:p>
    <w:p w:rsidR="00F24A9F" w:rsidRPr="002351DF" w:rsidRDefault="00F24A9F" w:rsidP="00E06B73">
      <w:pPr>
        <w:numPr>
          <w:ilvl w:val="0"/>
          <w:numId w:val="3"/>
        </w:numPr>
        <w:tabs>
          <w:tab w:val="clear" w:pos="1428"/>
        </w:tabs>
        <w:spacing w:after="0" w:line="384" w:lineRule="atLeast"/>
        <w:ind w:left="1080"/>
        <w:jc w:val="both"/>
        <w:rPr>
          <w:ins w:id="39" w:author="Unknown"/>
          <w:rFonts w:ascii="Arial" w:hAnsi="Arial" w:cs="Arial"/>
          <w:sz w:val="26"/>
          <w:szCs w:val="26"/>
          <w:lang w:eastAsia="es-AR"/>
        </w:rPr>
      </w:pPr>
      <w:ins w:id="40" w:author="Unknown">
        <w:r w:rsidRPr="002351DF">
          <w:rPr>
            <w:rFonts w:ascii="Arial" w:hAnsi="Arial" w:cs="Arial"/>
            <w:sz w:val="26"/>
            <w:szCs w:val="26"/>
            <w:lang w:eastAsia="es-AR"/>
          </w:rPr>
          <w:t>El administrador de red puede establecer la prioridad de switch en un valor más pequeño que el del valor por defecto (</w:t>
        </w:r>
        <w:r w:rsidRPr="002351DF">
          <w:rPr>
            <w:rFonts w:ascii="Arial" w:hAnsi="Arial" w:cs="Arial"/>
            <w:b/>
            <w:bCs/>
            <w:i/>
            <w:iCs/>
            <w:sz w:val="26"/>
            <w:szCs w:val="26"/>
            <w:lang w:eastAsia="es-AR"/>
          </w:rPr>
          <w:t>32768</w:t>
        </w:r>
        <w:r w:rsidRPr="002351DF">
          <w:rPr>
            <w:rFonts w:ascii="Arial" w:hAnsi="Arial" w:cs="Arial"/>
            <w:sz w:val="26"/>
            <w:szCs w:val="26"/>
            <w:lang w:eastAsia="es-AR"/>
          </w:rPr>
          <w:t>), lo que hace que el BID sea más pequeño. Por lo que se recomienda utilizar el valor mas bajo posible.</w:t>
        </w:r>
      </w:ins>
    </w:p>
    <w:p w:rsidR="00F24A9F" w:rsidRPr="002351DF" w:rsidRDefault="00F24A9F" w:rsidP="00F213A4">
      <w:pPr>
        <w:spacing w:after="0" w:line="384" w:lineRule="atLeast"/>
        <w:jc w:val="both"/>
        <w:rPr>
          <w:ins w:id="41" w:author="Unknown"/>
          <w:rFonts w:ascii="Arial" w:hAnsi="Arial" w:cs="Arial"/>
          <w:sz w:val="26"/>
          <w:szCs w:val="26"/>
          <w:lang w:eastAsia="es-AR"/>
        </w:rPr>
      </w:pPr>
    </w:p>
    <w:p w:rsidR="00F24A9F" w:rsidRPr="002351DF" w:rsidRDefault="00F24A9F" w:rsidP="00E06B73">
      <w:pPr>
        <w:numPr>
          <w:ilvl w:val="0"/>
          <w:numId w:val="3"/>
        </w:numPr>
        <w:tabs>
          <w:tab w:val="clear" w:pos="1428"/>
        </w:tabs>
        <w:spacing w:after="0" w:line="384" w:lineRule="atLeast"/>
        <w:ind w:left="1080"/>
        <w:jc w:val="both"/>
        <w:rPr>
          <w:ins w:id="42" w:author="Unknown"/>
          <w:rFonts w:ascii="Arial" w:hAnsi="Arial" w:cs="Arial"/>
          <w:sz w:val="26"/>
          <w:szCs w:val="26"/>
          <w:lang w:eastAsia="es-AR"/>
        </w:rPr>
      </w:pPr>
      <w:ins w:id="43" w:author="Unknown">
        <w:r w:rsidRPr="002351DF">
          <w:rPr>
            <w:rFonts w:ascii="Arial" w:hAnsi="Arial" w:cs="Arial"/>
            <w:b/>
            <w:bCs/>
            <w:sz w:val="26"/>
            <w:szCs w:val="26"/>
            <w:lang w:eastAsia="es-AR"/>
          </w:rPr>
          <w:t>Nota:</w:t>
        </w:r>
        <w:r w:rsidRPr="002351DF">
          <w:rPr>
            <w:rFonts w:ascii="Arial" w:hAnsi="Arial" w:cs="Arial"/>
            <w:sz w:val="26"/>
            <w:szCs w:val="26"/>
            <w:lang w:eastAsia="es-AR"/>
          </w:rPr>
          <w:t xml:space="preserve"> En el caso de que no se realice la modificación del valor del ID del switch, y en el caso de que todos los switches tengan configurado por defecto el valor 32768, la selección se realizara en base a la dirección mac del sistema. Para tal </w:t>
        </w:r>
        <w:r w:rsidRPr="002351DF">
          <w:rPr>
            <w:rFonts w:ascii="Arial" w:hAnsi="Arial" w:cs="Arial"/>
            <w:sz w:val="26"/>
            <w:szCs w:val="26"/>
            <w:lang w:eastAsia="es-AR"/>
          </w:rPr>
          <w:lastRenderedPageBreak/>
          <w:t xml:space="preserve">caso el switch que tenga la dirección mac mas baja sera el </w:t>
        </w:r>
        <w:r w:rsidRPr="002351DF">
          <w:rPr>
            <w:rFonts w:ascii="Arial" w:hAnsi="Arial" w:cs="Arial"/>
            <w:b/>
            <w:bCs/>
            <w:i/>
            <w:iCs/>
            <w:sz w:val="26"/>
            <w:szCs w:val="26"/>
            <w:lang w:eastAsia="es-AR"/>
          </w:rPr>
          <w:t>root bridge</w:t>
        </w:r>
        <w:r w:rsidRPr="002351DF">
          <w:rPr>
            <w:rFonts w:ascii="Arial" w:hAnsi="Arial" w:cs="Arial"/>
            <w:sz w:val="26"/>
            <w:szCs w:val="26"/>
            <w:lang w:eastAsia="es-AR"/>
          </w:rPr>
          <w:t xml:space="preserve"> o </w:t>
        </w:r>
      </w:ins>
      <w:r w:rsidR="002351DF" w:rsidRPr="002351DF">
        <w:rPr>
          <w:rFonts w:ascii="Arial" w:hAnsi="Arial" w:cs="Arial"/>
          <w:b/>
          <w:bCs/>
          <w:i/>
          <w:iCs/>
          <w:sz w:val="26"/>
          <w:szCs w:val="26"/>
          <w:lang w:eastAsia="es-AR"/>
        </w:rPr>
        <w:t>switch</w:t>
      </w:r>
      <w:ins w:id="44" w:author="Unknown">
        <w:r w:rsidRPr="002351DF">
          <w:rPr>
            <w:rFonts w:ascii="Arial" w:hAnsi="Arial" w:cs="Arial"/>
            <w:b/>
            <w:bCs/>
            <w:i/>
            <w:iCs/>
            <w:sz w:val="26"/>
            <w:szCs w:val="26"/>
            <w:lang w:eastAsia="es-AR"/>
          </w:rPr>
          <w:t xml:space="preserve"> raíz</w:t>
        </w:r>
        <w:r w:rsidRPr="002351DF">
          <w:rPr>
            <w:rFonts w:ascii="Arial" w:hAnsi="Arial" w:cs="Arial"/>
            <w:sz w:val="26"/>
            <w:szCs w:val="26"/>
            <w:lang w:eastAsia="es-AR"/>
          </w:rPr>
          <w:t>.</w:t>
        </w:r>
      </w:ins>
    </w:p>
    <w:p w:rsidR="00F24A9F" w:rsidRPr="002351DF" w:rsidRDefault="00F24A9F" w:rsidP="00F213A4">
      <w:pPr>
        <w:spacing w:after="0" w:line="384" w:lineRule="atLeast"/>
        <w:jc w:val="both"/>
        <w:rPr>
          <w:ins w:id="45" w:author="Unknown"/>
          <w:rFonts w:ascii="Arial" w:hAnsi="Arial" w:cs="Arial"/>
          <w:sz w:val="26"/>
          <w:szCs w:val="26"/>
          <w:lang w:eastAsia="es-AR"/>
        </w:rPr>
      </w:pPr>
    </w:p>
    <w:p w:rsidR="00F24A9F" w:rsidRPr="002351DF" w:rsidRDefault="00F24A9F" w:rsidP="00E06B73">
      <w:pPr>
        <w:numPr>
          <w:ilvl w:val="0"/>
          <w:numId w:val="3"/>
        </w:numPr>
        <w:tabs>
          <w:tab w:val="clear" w:pos="1428"/>
        </w:tabs>
        <w:spacing w:after="0" w:line="384" w:lineRule="atLeast"/>
        <w:ind w:left="1080"/>
        <w:jc w:val="both"/>
        <w:rPr>
          <w:rFonts w:ascii="Arial" w:hAnsi="Arial" w:cs="Arial"/>
          <w:sz w:val="26"/>
          <w:szCs w:val="26"/>
          <w:lang w:eastAsia="es-AR"/>
        </w:rPr>
      </w:pPr>
      <w:ins w:id="46" w:author="Unknown">
        <w:r w:rsidRPr="002351DF">
          <w:rPr>
            <w:rFonts w:ascii="Arial" w:hAnsi="Arial" w:cs="Arial"/>
            <w:sz w:val="26"/>
            <w:szCs w:val="26"/>
            <w:lang w:eastAsia="es-AR"/>
          </w:rPr>
          <w:t xml:space="preserve">Después de determinar el </w:t>
        </w:r>
      </w:ins>
      <w:r w:rsidR="002351DF" w:rsidRPr="002351DF">
        <w:rPr>
          <w:rFonts w:ascii="Arial" w:hAnsi="Arial" w:cs="Arial"/>
          <w:sz w:val="26"/>
          <w:szCs w:val="26"/>
          <w:lang w:eastAsia="es-AR"/>
        </w:rPr>
        <w:t>switch</w:t>
      </w:r>
      <w:ins w:id="47" w:author="Unknown">
        <w:r w:rsidRPr="002351DF">
          <w:rPr>
            <w:rFonts w:ascii="Arial" w:hAnsi="Arial" w:cs="Arial"/>
            <w:sz w:val="26"/>
            <w:szCs w:val="26"/>
            <w:lang w:eastAsia="es-AR"/>
          </w:rPr>
          <w:t xml:space="preserve"> raíz, el STA calcula la ruta más corta hacia el mismo. Todos los switches utilizan el STA para determinar los puertos que deben bloquearse. </w:t>
        </w:r>
      </w:ins>
    </w:p>
    <w:p w:rsidR="00F24A9F" w:rsidRPr="002351DF" w:rsidRDefault="00F24A9F" w:rsidP="00E06B73">
      <w:pPr>
        <w:spacing w:after="0" w:line="384" w:lineRule="atLeast"/>
        <w:jc w:val="both"/>
        <w:rPr>
          <w:rFonts w:ascii="Arial" w:hAnsi="Arial" w:cs="Arial"/>
          <w:sz w:val="26"/>
          <w:szCs w:val="26"/>
          <w:lang w:eastAsia="es-AR"/>
        </w:rPr>
      </w:pPr>
    </w:p>
    <w:p w:rsidR="00F24A9F" w:rsidRPr="002351DF" w:rsidRDefault="00F24A9F" w:rsidP="00E06B73">
      <w:pPr>
        <w:numPr>
          <w:ilvl w:val="0"/>
          <w:numId w:val="3"/>
        </w:numPr>
        <w:tabs>
          <w:tab w:val="clear" w:pos="1428"/>
        </w:tabs>
        <w:spacing w:after="0" w:line="384" w:lineRule="atLeast"/>
        <w:ind w:left="1080"/>
        <w:jc w:val="both"/>
        <w:rPr>
          <w:ins w:id="48" w:author="Unknown"/>
          <w:rFonts w:ascii="Arial" w:hAnsi="Arial" w:cs="Arial"/>
          <w:sz w:val="26"/>
          <w:szCs w:val="26"/>
          <w:lang w:eastAsia="es-AR"/>
        </w:rPr>
      </w:pPr>
      <w:ins w:id="49" w:author="Unknown">
        <w:r w:rsidRPr="002351DF">
          <w:rPr>
            <w:rFonts w:ascii="Arial" w:hAnsi="Arial" w:cs="Arial"/>
            <w:sz w:val="26"/>
            <w:szCs w:val="26"/>
            <w:lang w:eastAsia="es-AR"/>
          </w:rPr>
          <w:t xml:space="preserve">Mientras el STA determina las mejores rutas hacia el </w:t>
        </w:r>
      </w:ins>
      <w:r w:rsidR="002351DF" w:rsidRPr="002351DF">
        <w:rPr>
          <w:rFonts w:ascii="Arial" w:hAnsi="Arial" w:cs="Arial"/>
          <w:sz w:val="26"/>
          <w:szCs w:val="26"/>
          <w:lang w:eastAsia="es-AR"/>
        </w:rPr>
        <w:t>switch</w:t>
      </w:r>
      <w:ins w:id="50" w:author="Unknown">
        <w:r w:rsidRPr="002351DF">
          <w:rPr>
            <w:rFonts w:ascii="Arial" w:hAnsi="Arial" w:cs="Arial"/>
            <w:sz w:val="26"/>
            <w:szCs w:val="26"/>
            <w:lang w:eastAsia="es-AR"/>
          </w:rPr>
          <w:t xml:space="preserve"> raíz para todos los destinos del dominio de broadcast, se evita que todo el tráfico sea enviado a través de la red.</w:t>
        </w:r>
      </w:ins>
    </w:p>
    <w:p w:rsidR="00F24A9F" w:rsidRPr="002351DF" w:rsidRDefault="00F24A9F" w:rsidP="00F213A4">
      <w:pPr>
        <w:spacing w:after="0" w:line="384" w:lineRule="atLeast"/>
        <w:jc w:val="both"/>
        <w:rPr>
          <w:ins w:id="51" w:author="Unknown"/>
          <w:rFonts w:ascii="Arial" w:hAnsi="Arial" w:cs="Arial"/>
          <w:sz w:val="26"/>
          <w:szCs w:val="26"/>
          <w:lang w:eastAsia="es-AR"/>
        </w:rPr>
      </w:pPr>
    </w:p>
    <w:p w:rsidR="00F24A9F" w:rsidRPr="002351DF" w:rsidRDefault="00F24A9F" w:rsidP="00F213A4">
      <w:pPr>
        <w:spacing w:after="0" w:line="384" w:lineRule="atLeast"/>
        <w:jc w:val="both"/>
        <w:rPr>
          <w:ins w:id="52" w:author="Unknown"/>
          <w:rFonts w:ascii="Arial" w:hAnsi="Arial" w:cs="Arial"/>
          <w:sz w:val="26"/>
          <w:szCs w:val="26"/>
          <w:lang w:eastAsia="es-AR"/>
        </w:rPr>
      </w:pPr>
    </w:p>
    <w:p w:rsidR="00F24A9F" w:rsidRPr="002351DF" w:rsidRDefault="00F24A9F" w:rsidP="00E06B73">
      <w:pPr>
        <w:spacing w:after="0" w:line="384" w:lineRule="atLeast"/>
        <w:ind w:left="708"/>
        <w:jc w:val="both"/>
        <w:rPr>
          <w:ins w:id="53" w:author="Unknown"/>
          <w:rFonts w:ascii="Arial" w:hAnsi="Arial" w:cs="Arial"/>
          <w:b/>
          <w:bCs/>
          <w:i/>
          <w:iCs/>
          <w:sz w:val="26"/>
          <w:szCs w:val="26"/>
          <w:lang w:eastAsia="es-AR"/>
        </w:rPr>
      </w:pPr>
      <w:ins w:id="54" w:author="Unknown">
        <w:r w:rsidRPr="002351DF">
          <w:rPr>
            <w:rFonts w:ascii="Arial" w:hAnsi="Arial" w:cs="Arial"/>
            <w:b/>
            <w:bCs/>
            <w:i/>
            <w:iCs/>
            <w:sz w:val="26"/>
            <w:szCs w:val="26"/>
            <w:lang w:eastAsia="es-AR"/>
          </w:rPr>
          <w:t>Paso No 2.  Elección de los Puertos Raíz (Root Ports)</w:t>
        </w:r>
      </w:ins>
    </w:p>
    <w:p w:rsidR="00F24A9F" w:rsidRPr="002351DF" w:rsidRDefault="00F24A9F" w:rsidP="00E06B73">
      <w:pPr>
        <w:numPr>
          <w:ilvl w:val="0"/>
          <w:numId w:val="3"/>
        </w:numPr>
        <w:tabs>
          <w:tab w:val="clear" w:pos="1428"/>
        </w:tabs>
        <w:spacing w:after="0" w:line="384" w:lineRule="atLeast"/>
        <w:ind w:left="1080"/>
        <w:jc w:val="both"/>
        <w:rPr>
          <w:ins w:id="55" w:author="Unknown"/>
          <w:rFonts w:ascii="Arial" w:hAnsi="Arial" w:cs="Arial"/>
          <w:sz w:val="26"/>
          <w:szCs w:val="26"/>
          <w:lang w:eastAsia="es-AR"/>
        </w:rPr>
      </w:pPr>
      <w:ins w:id="56" w:author="Unknown">
        <w:r w:rsidRPr="002351DF">
          <w:rPr>
            <w:rFonts w:ascii="Arial" w:hAnsi="Arial" w:cs="Arial"/>
            <w:sz w:val="26"/>
            <w:szCs w:val="26"/>
            <w:lang w:eastAsia="es-AR"/>
          </w:rPr>
          <w:t xml:space="preserve">Ahora que se ha determinado el </w:t>
        </w:r>
      </w:ins>
      <w:r w:rsidR="002351DF" w:rsidRPr="002351DF">
        <w:rPr>
          <w:rFonts w:ascii="Arial" w:hAnsi="Arial" w:cs="Arial"/>
          <w:sz w:val="26"/>
          <w:szCs w:val="26"/>
          <w:lang w:eastAsia="es-AR"/>
        </w:rPr>
        <w:t>switch</w:t>
      </w:r>
      <w:ins w:id="57" w:author="Unknown">
        <w:r w:rsidRPr="002351DF">
          <w:rPr>
            <w:rFonts w:ascii="Arial" w:hAnsi="Arial" w:cs="Arial"/>
            <w:sz w:val="26"/>
            <w:szCs w:val="26"/>
            <w:lang w:eastAsia="es-AR"/>
          </w:rPr>
          <w:t xml:space="preserve"> raíz, los switches comienzan a configurar las funciones de los puertos para cada uno de sus puertos de switch. La primera función de puerto que debe determinarse es la de puerto raíz. </w:t>
        </w:r>
      </w:ins>
    </w:p>
    <w:p w:rsidR="00F24A9F" w:rsidRPr="002351DF" w:rsidRDefault="00F24A9F" w:rsidP="00F213A4">
      <w:pPr>
        <w:spacing w:after="0" w:line="384" w:lineRule="atLeast"/>
        <w:jc w:val="both"/>
        <w:rPr>
          <w:ins w:id="58" w:author="Unknown"/>
          <w:rFonts w:ascii="Arial" w:hAnsi="Arial" w:cs="Arial"/>
          <w:sz w:val="26"/>
          <w:szCs w:val="26"/>
          <w:lang w:eastAsia="es-AR"/>
        </w:rPr>
      </w:pPr>
    </w:p>
    <w:p w:rsidR="00F24A9F" w:rsidRPr="002351DF" w:rsidRDefault="00F24A9F" w:rsidP="00E06B73">
      <w:pPr>
        <w:numPr>
          <w:ilvl w:val="0"/>
          <w:numId w:val="3"/>
        </w:numPr>
        <w:tabs>
          <w:tab w:val="clear" w:pos="1428"/>
        </w:tabs>
        <w:spacing w:after="0" w:line="384" w:lineRule="atLeast"/>
        <w:ind w:left="1080"/>
        <w:jc w:val="both"/>
        <w:rPr>
          <w:rFonts w:ascii="Arial" w:hAnsi="Arial" w:cs="Arial"/>
          <w:sz w:val="26"/>
          <w:szCs w:val="26"/>
          <w:lang w:eastAsia="es-AR"/>
        </w:rPr>
      </w:pPr>
      <w:ins w:id="59" w:author="Unknown">
        <w:r w:rsidRPr="002351DF">
          <w:rPr>
            <w:rFonts w:ascii="Arial" w:hAnsi="Arial" w:cs="Arial"/>
            <w:sz w:val="26"/>
            <w:szCs w:val="26"/>
            <w:lang w:eastAsia="es-AR"/>
          </w:rPr>
          <w:t xml:space="preserve">Todos los switches de un </w:t>
        </w:r>
        <w:r w:rsidRPr="002351DF">
          <w:rPr>
            <w:rFonts w:ascii="Arial" w:hAnsi="Arial" w:cs="Arial"/>
            <w:b/>
            <w:bCs/>
            <w:i/>
            <w:iCs/>
            <w:sz w:val="26"/>
            <w:szCs w:val="26"/>
            <w:lang w:eastAsia="es-AR"/>
          </w:rPr>
          <w:t>topología spanning-tree</w:t>
        </w:r>
        <w:r w:rsidRPr="002351DF">
          <w:rPr>
            <w:rFonts w:ascii="Arial" w:hAnsi="Arial" w:cs="Arial"/>
            <w:sz w:val="26"/>
            <w:szCs w:val="26"/>
            <w:lang w:eastAsia="es-AR"/>
          </w:rPr>
          <w:t xml:space="preserve">, poseen un único puerto raíz definido, excepto el </w:t>
        </w:r>
      </w:ins>
      <w:r w:rsidR="002351DF" w:rsidRPr="002351DF">
        <w:rPr>
          <w:rFonts w:ascii="Arial" w:hAnsi="Arial" w:cs="Arial"/>
          <w:sz w:val="26"/>
          <w:szCs w:val="26"/>
          <w:lang w:eastAsia="es-AR"/>
        </w:rPr>
        <w:t>switch</w:t>
      </w:r>
      <w:ins w:id="60" w:author="Unknown">
        <w:r w:rsidRPr="002351DF">
          <w:rPr>
            <w:rFonts w:ascii="Arial" w:hAnsi="Arial" w:cs="Arial"/>
            <w:sz w:val="26"/>
            <w:szCs w:val="26"/>
            <w:lang w:eastAsia="es-AR"/>
          </w:rPr>
          <w:t xml:space="preserve"> raíz (Root Bridge). </w:t>
        </w:r>
      </w:ins>
    </w:p>
    <w:p w:rsidR="00F24A9F" w:rsidRPr="002351DF" w:rsidRDefault="00F24A9F" w:rsidP="00E06B73">
      <w:pPr>
        <w:spacing w:after="0" w:line="384" w:lineRule="atLeast"/>
        <w:jc w:val="both"/>
        <w:rPr>
          <w:rFonts w:ascii="Arial" w:hAnsi="Arial" w:cs="Arial"/>
          <w:sz w:val="26"/>
          <w:szCs w:val="26"/>
          <w:lang w:eastAsia="es-AR"/>
        </w:rPr>
      </w:pPr>
    </w:p>
    <w:p w:rsidR="00F24A9F" w:rsidRPr="002351DF" w:rsidRDefault="00F24A9F" w:rsidP="00E06B73">
      <w:pPr>
        <w:numPr>
          <w:ilvl w:val="0"/>
          <w:numId w:val="3"/>
        </w:numPr>
        <w:tabs>
          <w:tab w:val="clear" w:pos="1428"/>
        </w:tabs>
        <w:spacing w:after="0" w:line="384" w:lineRule="atLeast"/>
        <w:ind w:left="1080"/>
        <w:jc w:val="both"/>
        <w:rPr>
          <w:rFonts w:ascii="Arial" w:hAnsi="Arial" w:cs="Arial"/>
          <w:sz w:val="26"/>
          <w:szCs w:val="26"/>
          <w:lang w:eastAsia="es-AR"/>
        </w:rPr>
      </w:pPr>
      <w:ins w:id="61" w:author="Unknown">
        <w:r w:rsidRPr="002351DF">
          <w:rPr>
            <w:rFonts w:ascii="Arial" w:hAnsi="Arial" w:cs="Arial"/>
            <w:sz w:val="26"/>
            <w:szCs w:val="26"/>
            <w:lang w:eastAsia="es-AR"/>
          </w:rPr>
          <w:t xml:space="preserve">El puerto raíz es el puerto de switch con el menor costo de ruta hacia el </w:t>
        </w:r>
      </w:ins>
      <w:r w:rsidR="002351DF" w:rsidRPr="002351DF">
        <w:rPr>
          <w:rFonts w:ascii="Arial" w:hAnsi="Arial" w:cs="Arial"/>
          <w:sz w:val="26"/>
          <w:szCs w:val="26"/>
          <w:lang w:eastAsia="es-AR"/>
        </w:rPr>
        <w:t>switch</w:t>
      </w:r>
      <w:ins w:id="62" w:author="Unknown">
        <w:r w:rsidRPr="002351DF">
          <w:rPr>
            <w:rFonts w:ascii="Arial" w:hAnsi="Arial" w:cs="Arial"/>
            <w:sz w:val="26"/>
            <w:szCs w:val="26"/>
            <w:lang w:eastAsia="es-AR"/>
          </w:rPr>
          <w:t xml:space="preserve"> raíz. Normalmente, sólo el costo de ruta determina el puerto de switch que se convierte en puerto raíz. </w:t>
        </w:r>
      </w:ins>
    </w:p>
    <w:p w:rsidR="00F24A9F" w:rsidRPr="002351DF" w:rsidRDefault="00F24A9F" w:rsidP="00E06B73">
      <w:pPr>
        <w:spacing w:after="0" w:line="384" w:lineRule="atLeast"/>
        <w:jc w:val="both"/>
        <w:rPr>
          <w:rFonts w:ascii="Arial" w:hAnsi="Arial" w:cs="Arial"/>
          <w:sz w:val="26"/>
          <w:szCs w:val="26"/>
          <w:lang w:eastAsia="es-AR"/>
        </w:rPr>
      </w:pPr>
    </w:p>
    <w:p w:rsidR="00F24A9F" w:rsidRPr="002351DF" w:rsidRDefault="00F24A9F" w:rsidP="00E06B73">
      <w:pPr>
        <w:numPr>
          <w:ilvl w:val="0"/>
          <w:numId w:val="3"/>
        </w:numPr>
        <w:tabs>
          <w:tab w:val="clear" w:pos="1428"/>
        </w:tabs>
        <w:spacing w:after="0" w:line="384" w:lineRule="atLeast"/>
        <w:ind w:left="1080"/>
        <w:jc w:val="both"/>
        <w:rPr>
          <w:ins w:id="63" w:author="Unknown"/>
          <w:rFonts w:ascii="Arial" w:hAnsi="Arial" w:cs="Arial"/>
          <w:sz w:val="26"/>
          <w:szCs w:val="26"/>
          <w:lang w:eastAsia="es-AR"/>
        </w:rPr>
      </w:pPr>
      <w:ins w:id="64" w:author="Unknown">
        <w:r w:rsidRPr="002351DF">
          <w:rPr>
            <w:rFonts w:ascii="Arial" w:hAnsi="Arial" w:cs="Arial"/>
            <w:sz w:val="26"/>
            <w:szCs w:val="26"/>
            <w:lang w:eastAsia="es-AR"/>
          </w:rPr>
          <w:t>Sin embargo, algunas características adicionales de los puertos determinan el puerto raíz cuando dos o más puertos del mismo switch poseen el mismo costo de ruta hacia la raíz.</w:t>
        </w:r>
      </w:ins>
    </w:p>
    <w:p w:rsidR="00F24A9F" w:rsidRPr="002351DF" w:rsidRDefault="00F24A9F" w:rsidP="00F213A4">
      <w:pPr>
        <w:spacing w:after="0" w:line="384" w:lineRule="atLeast"/>
        <w:jc w:val="both"/>
        <w:rPr>
          <w:ins w:id="65" w:author="Unknown"/>
          <w:rFonts w:ascii="Arial" w:hAnsi="Arial" w:cs="Arial"/>
          <w:sz w:val="26"/>
          <w:szCs w:val="26"/>
          <w:lang w:eastAsia="es-AR"/>
        </w:rPr>
      </w:pPr>
    </w:p>
    <w:p w:rsidR="00F24A9F" w:rsidRPr="002351DF" w:rsidRDefault="00F24A9F" w:rsidP="00E06B73">
      <w:pPr>
        <w:spacing w:after="0" w:line="384" w:lineRule="atLeast"/>
        <w:ind w:left="708"/>
        <w:jc w:val="both"/>
        <w:rPr>
          <w:ins w:id="66" w:author="Unknown"/>
          <w:rFonts w:ascii="Arial" w:hAnsi="Arial" w:cs="Arial"/>
          <w:b/>
          <w:bCs/>
          <w:i/>
          <w:iCs/>
          <w:sz w:val="26"/>
          <w:szCs w:val="26"/>
          <w:lang w:eastAsia="es-AR"/>
        </w:rPr>
      </w:pPr>
      <w:ins w:id="67" w:author="Unknown">
        <w:r w:rsidRPr="002351DF">
          <w:rPr>
            <w:rFonts w:ascii="Arial" w:hAnsi="Arial" w:cs="Arial"/>
            <w:b/>
            <w:bCs/>
            <w:i/>
            <w:iCs/>
            <w:sz w:val="26"/>
            <w:szCs w:val="26"/>
            <w:lang w:eastAsia="es-AR"/>
          </w:rPr>
          <w:t>Paso No 3.  Elección de los Puertos Designados (Designated Ports)</w:t>
        </w:r>
      </w:ins>
    </w:p>
    <w:p w:rsidR="00F24A9F" w:rsidRPr="002351DF" w:rsidRDefault="00F24A9F" w:rsidP="00E06B73">
      <w:pPr>
        <w:numPr>
          <w:ilvl w:val="0"/>
          <w:numId w:val="3"/>
        </w:numPr>
        <w:tabs>
          <w:tab w:val="clear" w:pos="1428"/>
        </w:tabs>
        <w:spacing w:after="0" w:line="384" w:lineRule="atLeast"/>
        <w:ind w:left="1080"/>
        <w:jc w:val="both"/>
        <w:rPr>
          <w:ins w:id="68" w:author="Unknown"/>
          <w:rFonts w:ascii="Arial" w:hAnsi="Arial" w:cs="Arial"/>
          <w:sz w:val="26"/>
          <w:szCs w:val="26"/>
          <w:lang w:eastAsia="es-AR"/>
        </w:rPr>
      </w:pPr>
      <w:ins w:id="69" w:author="Unknown">
        <w:r w:rsidRPr="002351DF">
          <w:rPr>
            <w:rFonts w:ascii="Arial" w:hAnsi="Arial" w:cs="Arial"/>
            <w:sz w:val="26"/>
            <w:szCs w:val="26"/>
            <w:lang w:eastAsia="es-AR"/>
          </w:rPr>
          <w:t xml:space="preserve">Después de que el switch determina qué puerto es el raíz, los puertos restantes deben configurarse como puerto designado (DP) o puerto no designado (no DP) para finalizar la creación del </w:t>
        </w:r>
        <w:r w:rsidRPr="002351DF">
          <w:rPr>
            <w:rFonts w:ascii="Arial" w:hAnsi="Arial" w:cs="Arial"/>
            <w:i/>
            <w:sz w:val="26"/>
            <w:szCs w:val="26"/>
            <w:lang w:eastAsia="es-AR"/>
          </w:rPr>
          <w:t>spanning tree</w:t>
        </w:r>
        <w:r w:rsidRPr="002351DF">
          <w:rPr>
            <w:rFonts w:ascii="Arial" w:hAnsi="Arial" w:cs="Arial"/>
            <w:sz w:val="26"/>
            <w:szCs w:val="26"/>
            <w:lang w:eastAsia="es-AR"/>
          </w:rPr>
          <w:t xml:space="preserve"> lógico sin bucles.</w:t>
        </w:r>
      </w:ins>
    </w:p>
    <w:p w:rsidR="00F24A9F" w:rsidRPr="002351DF" w:rsidRDefault="00F24A9F" w:rsidP="00F213A4">
      <w:pPr>
        <w:spacing w:after="0" w:line="384" w:lineRule="atLeast"/>
        <w:jc w:val="both"/>
        <w:rPr>
          <w:ins w:id="70" w:author="Unknown"/>
          <w:rFonts w:ascii="Arial" w:hAnsi="Arial" w:cs="Arial"/>
          <w:sz w:val="26"/>
          <w:szCs w:val="26"/>
          <w:lang w:eastAsia="es-AR"/>
        </w:rPr>
      </w:pPr>
    </w:p>
    <w:p w:rsidR="00F24A9F" w:rsidRPr="002351DF" w:rsidRDefault="00F24A9F" w:rsidP="00E06B73">
      <w:pPr>
        <w:numPr>
          <w:ilvl w:val="0"/>
          <w:numId w:val="3"/>
        </w:numPr>
        <w:tabs>
          <w:tab w:val="clear" w:pos="1428"/>
        </w:tabs>
        <w:spacing w:after="0" w:line="384" w:lineRule="atLeast"/>
        <w:ind w:left="1080"/>
        <w:jc w:val="both"/>
        <w:rPr>
          <w:rFonts w:ascii="Arial" w:hAnsi="Arial" w:cs="Arial"/>
          <w:sz w:val="26"/>
          <w:szCs w:val="26"/>
          <w:lang w:eastAsia="es-AR"/>
        </w:rPr>
      </w:pPr>
      <w:ins w:id="71" w:author="Unknown">
        <w:r w:rsidRPr="002351DF">
          <w:rPr>
            <w:rFonts w:ascii="Arial" w:hAnsi="Arial" w:cs="Arial"/>
            <w:sz w:val="26"/>
            <w:szCs w:val="26"/>
            <w:lang w:eastAsia="es-AR"/>
          </w:rPr>
          <w:lastRenderedPageBreak/>
          <w:t xml:space="preserve">Todos los segmentos de una red conmutada sólo pueden contar con un puerto designado. </w:t>
        </w:r>
      </w:ins>
    </w:p>
    <w:p w:rsidR="00F24A9F" w:rsidRPr="002351DF" w:rsidRDefault="00F24A9F" w:rsidP="00E06B73">
      <w:pPr>
        <w:spacing w:after="0" w:line="384" w:lineRule="atLeast"/>
        <w:jc w:val="both"/>
        <w:rPr>
          <w:rFonts w:ascii="Arial" w:hAnsi="Arial" w:cs="Arial"/>
          <w:sz w:val="26"/>
          <w:szCs w:val="26"/>
          <w:lang w:eastAsia="es-AR"/>
        </w:rPr>
      </w:pPr>
    </w:p>
    <w:p w:rsidR="00F24A9F" w:rsidRPr="002351DF" w:rsidRDefault="00F24A9F" w:rsidP="00E06B73">
      <w:pPr>
        <w:numPr>
          <w:ilvl w:val="0"/>
          <w:numId w:val="3"/>
        </w:numPr>
        <w:tabs>
          <w:tab w:val="clear" w:pos="1428"/>
        </w:tabs>
        <w:spacing w:after="0" w:line="384" w:lineRule="atLeast"/>
        <w:ind w:left="1080"/>
        <w:jc w:val="both"/>
        <w:rPr>
          <w:ins w:id="72" w:author="Unknown"/>
          <w:rFonts w:ascii="Arial" w:hAnsi="Arial" w:cs="Arial"/>
          <w:sz w:val="26"/>
          <w:szCs w:val="26"/>
          <w:lang w:eastAsia="es-AR"/>
        </w:rPr>
      </w:pPr>
      <w:ins w:id="73" w:author="Unknown">
        <w:r w:rsidRPr="002351DF">
          <w:rPr>
            <w:rFonts w:ascii="Arial" w:hAnsi="Arial" w:cs="Arial"/>
            <w:sz w:val="26"/>
            <w:szCs w:val="26"/>
            <w:lang w:eastAsia="es-AR"/>
          </w:rPr>
          <w:t>Cuando dos puertos de switch que no son raíz se conectan al mismo segmento de LAN, se lleva a cabo una competencia por las funciones de puertos. Los dos switches intercambian tramas de BPDU para decidir cuál de los puertos se establece como designado y cuál como no designado. </w:t>
        </w:r>
      </w:ins>
    </w:p>
    <w:p w:rsidR="00F24A9F" w:rsidRPr="002351DF" w:rsidRDefault="00F24A9F" w:rsidP="00F213A4">
      <w:pPr>
        <w:spacing w:after="0" w:line="384" w:lineRule="atLeast"/>
        <w:jc w:val="both"/>
        <w:rPr>
          <w:ins w:id="74" w:author="Unknown"/>
          <w:rFonts w:ascii="Arial" w:hAnsi="Arial" w:cs="Arial"/>
          <w:sz w:val="26"/>
          <w:szCs w:val="26"/>
          <w:lang w:eastAsia="es-AR"/>
        </w:rPr>
      </w:pPr>
    </w:p>
    <w:p w:rsidR="00F24A9F" w:rsidRPr="002351DF" w:rsidRDefault="002351DF" w:rsidP="00F213A4">
      <w:pPr>
        <w:spacing w:after="0" w:line="384" w:lineRule="atLeast"/>
        <w:jc w:val="center"/>
        <w:rPr>
          <w:ins w:id="75" w:author="Unknown"/>
          <w:rFonts w:ascii="Arial" w:hAnsi="Arial" w:cs="Arial"/>
          <w:sz w:val="26"/>
          <w:szCs w:val="26"/>
          <w:lang w:eastAsia="es-AR"/>
        </w:rPr>
      </w:pPr>
      <w:r>
        <w:rPr>
          <w:rFonts w:ascii="Arial" w:hAnsi="Arial" w:cs="Arial"/>
          <w:noProof/>
          <w:sz w:val="26"/>
          <w:szCs w:val="26"/>
          <w:lang w:eastAsia="es-AR"/>
        </w:rPr>
        <w:drawing>
          <wp:inline distT="0" distB="0" distL="0" distR="0">
            <wp:extent cx="3020060" cy="1568450"/>
            <wp:effectExtent l="0" t="0" r="8890" b="0"/>
            <wp:docPr id="5" name="Imagen 1" descr="http://4.bp.blogspot.com/-oedqRleKmGg/TxSJkpaydOI/AAAAAAAAAUM/Q1_BhdI8B2g/s320/stp_completo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4.bp.blogspot.com/-oedqRleKmGg/TxSJkpaydOI/AAAAAAAAAUM/Q1_BhdI8B2g/s320/stp_completo2.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0060" cy="1568450"/>
                    </a:xfrm>
                    <a:prstGeom prst="rect">
                      <a:avLst/>
                    </a:prstGeom>
                    <a:noFill/>
                    <a:ln>
                      <a:noFill/>
                    </a:ln>
                  </pic:spPr>
                </pic:pic>
              </a:graphicData>
            </a:graphic>
          </wp:inline>
        </w:drawing>
      </w:r>
    </w:p>
    <w:p w:rsidR="00F24A9F" w:rsidRPr="002351DF" w:rsidRDefault="00F24A9F" w:rsidP="00F213A4">
      <w:pPr>
        <w:spacing w:after="0" w:line="384" w:lineRule="atLeast"/>
        <w:jc w:val="both"/>
        <w:rPr>
          <w:ins w:id="76" w:author="Unknown"/>
          <w:rFonts w:ascii="Arial" w:hAnsi="Arial" w:cs="Arial"/>
          <w:sz w:val="26"/>
          <w:szCs w:val="26"/>
          <w:lang w:eastAsia="es-AR"/>
        </w:rPr>
      </w:pPr>
    </w:p>
    <w:p w:rsidR="00F24A9F" w:rsidRPr="002351DF" w:rsidRDefault="00F24A9F" w:rsidP="00E06B73">
      <w:pPr>
        <w:numPr>
          <w:ilvl w:val="0"/>
          <w:numId w:val="3"/>
        </w:numPr>
        <w:tabs>
          <w:tab w:val="clear" w:pos="1428"/>
        </w:tabs>
        <w:spacing w:after="0" w:line="384" w:lineRule="atLeast"/>
        <w:ind w:left="1080"/>
        <w:jc w:val="both"/>
        <w:rPr>
          <w:rFonts w:ascii="Arial" w:hAnsi="Arial" w:cs="Arial"/>
          <w:i/>
          <w:sz w:val="26"/>
          <w:szCs w:val="26"/>
          <w:lang w:eastAsia="es-AR"/>
        </w:rPr>
      </w:pPr>
      <w:ins w:id="77" w:author="Unknown">
        <w:r w:rsidRPr="002351DF">
          <w:rPr>
            <w:rFonts w:ascii="Arial" w:hAnsi="Arial" w:cs="Arial"/>
            <w:sz w:val="26"/>
            <w:szCs w:val="26"/>
            <w:lang w:eastAsia="es-AR"/>
          </w:rPr>
          <w:t xml:space="preserve">En general, cuando un puerto de switch se configura como designado, se basa en el BID. </w:t>
        </w:r>
        <w:r w:rsidRPr="002351DF">
          <w:rPr>
            <w:rFonts w:ascii="Arial" w:hAnsi="Arial" w:cs="Arial"/>
            <w:i/>
            <w:sz w:val="26"/>
            <w:szCs w:val="26"/>
            <w:lang w:eastAsia="es-AR"/>
          </w:rPr>
          <w:t xml:space="preserve">Sin embargo, tenga en cuenta que la primera prioridad es el menor costo de ruta hacia el </w:t>
        </w:r>
      </w:ins>
      <w:r w:rsidR="002351DF" w:rsidRPr="002351DF">
        <w:rPr>
          <w:rFonts w:ascii="Arial" w:hAnsi="Arial" w:cs="Arial"/>
          <w:i/>
          <w:sz w:val="26"/>
          <w:szCs w:val="26"/>
          <w:lang w:eastAsia="es-AR"/>
        </w:rPr>
        <w:t>switch</w:t>
      </w:r>
      <w:ins w:id="78" w:author="Unknown">
        <w:r w:rsidRPr="002351DF">
          <w:rPr>
            <w:rFonts w:ascii="Arial" w:hAnsi="Arial" w:cs="Arial"/>
            <w:i/>
            <w:sz w:val="26"/>
            <w:szCs w:val="26"/>
            <w:lang w:eastAsia="es-AR"/>
          </w:rPr>
          <w:t xml:space="preserve"> raíz y que el BID del emisor sólo lo es cuando los costos de los puertos son iguales.</w:t>
        </w:r>
      </w:ins>
    </w:p>
    <w:p w:rsidR="00F24A9F" w:rsidRPr="002351DF" w:rsidRDefault="00F24A9F" w:rsidP="00E06B73">
      <w:pPr>
        <w:numPr>
          <w:ilvl w:val="0"/>
          <w:numId w:val="3"/>
        </w:numPr>
        <w:tabs>
          <w:tab w:val="clear" w:pos="1428"/>
        </w:tabs>
        <w:spacing w:after="0" w:line="384" w:lineRule="atLeast"/>
        <w:ind w:left="1080"/>
        <w:jc w:val="both"/>
        <w:rPr>
          <w:rFonts w:ascii="Arial" w:hAnsi="Arial" w:cs="Arial"/>
          <w:sz w:val="26"/>
          <w:szCs w:val="26"/>
          <w:lang w:eastAsia="es-AR"/>
        </w:rPr>
      </w:pPr>
      <w:ins w:id="79" w:author="Unknown">
        <w:r w:rsidRPr="002351DF">
          <w:rPr>
            <w:rFonts w:ascii="Arial" w:hAnsi="Arial" w:cs="Arial"/>
            <w:sz w:val="26"/>
            <w:szCs w:val="26"/>
            <w:lang w:eastAsia="es-AR"/>
          </w:rPr>
          <w:t>Cuando dos switches intercambian sus tramas de BPDU, examinan el BID enviado en la trama de BPDU recibida para verificar si es menor que los propios.</w:t>
        </w:r>
      </w:ins>
    </w:p>
    <w:p w:rsidR="00F24A9F" w:rsidRPr="002351DF" w:rsidRDefault="00F24A9F" w:rsidP="00E06B73">
      <w:pPr>
        <w:numPr>
          <w:ilvl w:val="0"/>
          <w:numId w:val="3"/>
        </w:numPr>
        <w:tabs>
          <w:tab w:val="clear" w:pos="1428"/>
        </w:tabs>
        <w:spacing w:after="0" w:line="384" w:lineRule="atLeast"/>
        <w:ind w:left="1080"/>
        <w:jc w:val="both"/>
        <w:rPr>
          <w:rFonts w:ascii="Arial" w:hAnsi="Arial" w:cs="Arial"/>
          <w:sz w:val="26"/>
          <w:szCs w:val="26"/>
          <w:lang w:eastAsia="es-AR"/>
        </w:rPr>
      </w:pPr>
      <w:ins w:id="80" w:author="Unknown">
        <w:r w:rsidRPr="002351DF">
          <w:rPr>
            <w:rFonts w:ascii="Arial" w:hAnsi="Arial" w:cs="Arial"/>
            <w:sz w:val="26"/>
            <w:szCs w:val="26"/>
            <w:lang w:eastAsia="es-AR"/>
          </w:rPr>
          <w:t xml:space="preserve">El switch con el menor BID gana la competencia y su puerto se configura con la función de designado. </w:t>
        </w:r>
      </w:ins>
    </w:p>
    <w:p w:rsidR="00F24A9F" w:rsidRPr="002351DF" w:rsidRDefault="00F24A9F" w:rsidP="00C233DF">
      <w:pPr>
        <w:numPr>
          <w:ilvl w:val="0"/>
          <w:numId w:val="3"/>
        </w:numPr>
        <w:tabs>
          <w:tab w:val="clear" w:pos="1428"/>
        </w:tabs>
        <w:spacing w:after="0" w:line="384" w:lineRule="atLeast"/>
        <w:ind w:left="1080"/>
        <w:jc w:val="both"/>
        <w:rPr>
          <w:rFonts w:ascii="Arial" w:hAnsi="Arial" w:cs="Arial"/>
          <w:sz w:val="26"/>
          <w:szCs w:val="26"/>
          <w:lang w:eastAsia="es-AR"/>
        </w:rPr>
      </w:pPr>
      <w:ins w:id="81" w:author="Unknown">
        <w:r w:rsidRPr="002351DF">
          <w:rPr>
            <w:rFonts w:ascii="Arial" w:hAnsi="Arial" w:cs="Arial"/>
            <w:sz w:val="26"/>
            <w:szCs w:val="26"/>
            <w:lang w:eastAsia="es-AR"/>
          </w:rPr>
          <w:t>El switch restante configura su puerto de switch como no designado y, por lo tanto, en el estado de bloqueo para evitar la generación de bucles.</w:t>
        </w:r>
      </w:ins>
    </w:p>
    <w:sectPr w:rsidR="00F24A9F" w:rsidRPr="002351DF" w:rsidSect="00F213A4">
      <w:footerReference w:type="default" r:id="rId18"/>
      <w:pgSz w:w="12240" w:h="15840"/>
      <w:pgMar w:top="1417" w:right="616"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D90" w:rsidRDefault="00592D90" w:rsidP="00F213A4">
      <w:pPr>
        <w:spacing w:after="0" w:line="240" w:lineRule="auto"/>
      </w:pPr>
      <w:r>
        <w:separator/>
      </w:r>
    </w:p>
  </w:endnote>
  <w:endnote w:type="continuationSeparator" w:id="0">
    <w:p w:rsidR="00592D90" w:rsidRDefault="00592D90" w:rsidP="00F2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erif">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A9F" w:rsidRDefault="00592D90">
    <w:pPr>
      <w:pStyle w:val="Piedepgina"/>
      <w:jc w:val="center"/>
    </w:pPr>
    <w:r>
      <w:fldChar w:fldCharType="begin"/>
    </w:r>
    <w:r>
      <w:instrText>PAGE   \* MERGEFORMAT</w:instrText>
    </w:r>
    <w:r>
      <w:fldChar w:fldCharType="separate"/>
    </w:r>
    <w:r w:rsidR="002351DF" w:rsidRPr="002351DF">
      <w:rPr>
        <w:noProof/>
        <w:lang w:val="es-ES"/>
      </w:rPr>
      <w:t>1</w:t>
    </w:r>
    <w:r>
      <w:rPr>
        <w:noProof/>
        <w:lang w:val="es-ES"/>
      </w:rPr>
      <w:fldChar w:fldCharType="end"/>
    </w:r>
  </w:p>
  <w:p w:rsidR="00F24A9F" w:rsidRDefault="00F24A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D90" w:rsidRDefault="00592D90" w:rsidP="00F213A4">
      <w:pPr>
        <w:spacing w:after="0" w:line="240" w:lineRule="auto"/>
      </w:pPr>
      <w:r>
        <w:separator/>
      </w:r>
    </w:p>
  </w:footnote>
  <w:footnote w:type="continuationSeparator" w:id="0">
    <w:p w:rsidR="00592D90" w:rsidRDefault="00592D90" w:rsidP="00F213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4129"/>
    <w:multiLevelType w:val="hybridMultilevel"/>
    <w:tmpl w:val="BB5407F4"/>
    <w:lvl w:ilvl="0" w:tplc="0C0A000F">
      <w:start w:val="1"/>
      <w:numFmt w:val="decimal"/>
      <w:lvlText w:val="%1."/>
      <w:lvlJc w:val="left"/>
      <w:pPr>
        <w:tabs>
          <w:tab w:val="num" w:pos="720"/>
        </w:tabs>
        <w:ind w:left="720" w:hanging="360"/>
      </w:pPr>
      <w:rPr>
        <w:rFonts w:cs="Times New Roman"/>
      </w:rPr>
    </w:lvl>
    <w:lvl w:ilvl="1" w:tplc="53FC407A">
      <w:start w:val="1"/>
      <w:numFmt w:val="lowerLetter"/>
      <w:lvlText w:val="%2."/>
      <w:lvlJc w:val="left"/>
      <w:pPr>
        <w:tabs>
          <w:tab w:val="num" w:pos="720"/>
        </w:tabs>
        <w:ind w:left="720" w:hanging="360"/>
      </w:pPr>
      <w:rPr>
        <w:rFonts w:cs="Times New Roman"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2A6D4961"/>
    <w:multiLevelType w:val="hybridMultilevel"/>
    <w:tmpl w:val="A0C05844"/>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
    <w:nsid w:val="4F860189"/>
    <w:multiLevelType w:val="multilevel"/>
    <w:tmpl w:val="5DE6B56C"/>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720"/>
        </w:tabs>
        <w:ind w:left="72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3A4"/>
    <w:rsid w:val="001076F1"/>
    <w:rsid w:val="002351DF"/>
    <w:rsid w:val="003F33DB"/>
    <w:rsid w:val="00592D90"/>
    <w:rsid w:val="005B04FC"/>
    <w:rsid w:val="005E390A"/>
    <w:rsid w:val="006059BF"/>
    <w:rsid w:val="006F0CAC"/>
    <w:rsid w:val="008C4EE5"/>
    <w:rsid w:val="00BD6144"/>
    <w:rsid w:val="00C233DF"/>
    <w:rsid w:val="00C456CC"/>
    <w:rsid w:val="00E06B73"/>
    <w:rsid w:val="00F213A4"/>
    <w:rsid w:val="00F24A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6F1"/>
    <w:pPr>
      <w:spacing w:after="200" w:line="276" w:lineRule="auto"/>
    </w:pPr>
    <w:rPr>
      <w:lang w:val="es-AR" w:eastAsia="en-US"/>
    </w:rPr>
  </w:style>
  <w:style w:type="paragraph" w:styleId="Ttulo2">
    <w:name w:val="heading 2"/>
    <w:basedOn w:val="Normal"/>
    <w:link w:val="Ttulo2Car"/>
    <w:uiPriority w:val="99"/>
    <w:qFormat/>
    <w:rsid w:val="00F213A4"/>
    <w:pPr>
      <w:pBdr>
        <w:bottom w:val="single" w:sz="6" w:space="0" w:color="DDDDDD"/>
      </w:pBdr>
      <w:spacing w:after="60" w:line="240" w:lineRule="auto"/>
      <w:outlineLvl w:val="1"/>
    </w:pPr>
    <w:rPr>
      <w:rFonts w:ascii="Droid Serif" w:eastAsia="Times New Roman" w:hAnsi="Droid Serif"/>
      <w:b/>
      <w:bCs/>
      <w:caps/>
      <w:color w:val="000000"/>
      <w:sz w:val="29"/>
      <w:szCs w:val="29"/>
      <w:lang w:eastAsia="es-AR"/>
    </w:rPr>
  </w:style>
  <w:style w:type="paragraph" w:styleId="Ttulo3">
    <w:name w:val="heading 3"/>
    <w:basedOn w:val="Normal"/>
    <w:link w:val="Ttulo3Car"/>
    <w:uiPriority w:val="99"/>
    <w:qFormat/>
    <w:rsid w:val="00F213A4"/>
    <w:pPr>
      <w:spacing w:before="100" w:beforeAutospacing="1" w:after="100" w:afterAutospacing="1" w:line="240" w:lineRule="auto"/>
      <w:outlineLvl w:val="2"/>
    </w:pPr>
    <w:rPr>
      <w:rFonts w:ascii="Times New Roman" w:eastAsia="Times New Roman" w:hAnsi="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F213A4"/>
    <w:rPr>
      <w:rFonts w:ascii="Droid Serif" w:hAnsi="Droid Serif" w:cs="Times New Roman"/>
      <w:b/>
      <w:bCs/>
      <w:caps/>
      <w:color w:val="000000"/>
      <w:sz w:val="29"/>
      <w:szCs w:val="29"/>
      <w:lang w:eastAsia="es-AR"/>
    </w:rPr>
  </w:style>
  <w:style w:type="character" w:customStyle="1" w:styleId="Ttulo3Car">
    <w:name w:val="Título 3 Car"/>
    <w:basedOn w:val="Fuentedeprrafopredeter"/>
    <w:link w:val="Ttulo3"/>
    <w:uiPriority w:val="99"/>
    <w:locked/>
    <w:rsid w:val="00F213A4"/>
    <w:rPr>
      <w:rFonts w:ascii="Times New Roman" w:hAnsi="Times New Roman" w:cs="Times New Roman"/>
      <w:b/>
      <w:bCs/>
      <w:sz w:val="27"/>
      <w:szCs w:val="27"/>
      <w:lang w:eastAsia="es-AR"/>
    </w:rPr>
  </w:style>
  <w:style w:type="character" w:styleId="Hipervnculo">
    <w:name w:val="Hyperlink"/>
    <w:basedOn w:val="Fuentedeprrafopredeter"/>
    <w:uiPriority w:val="99"/>
    <w:semiHidden/>
    <w:rsid w:val="00F213A4"/>
    <w:rPr>
      <w:rFonts w:cs="Times New Roman"/>
      <w:color w:val="3366CC"/>
      <w:u w:val="none"/>
      <w:effect w:val="none"/>
    </w:rPr>
  </w:style>
  <w:style w:type="character" w:customStyle="1" w:styleId="item-control1">
    <w:name w:val="item-control1"/>
    <w:basedOn w:val="Fuentedeprrafopredeter"/>
    <w:uiPriority w:val="99"/>
    <w:rsid w:val="00F213A4"/>
    <w:rPr>
      <w:rFonts w:cs="Times New Roman"/>
      <w:vanish/>
    </w:rPr>
  </w:style>
  <w:style w:type="paragraph" w:styleId="Textodeglobo">
    <w:name w:val="Balloon Text"/>
    <w:basedOn w:val="Normal"/>
    <w:link w:val="TextodegloboCar"/>
    <w:uiPriority w:val="99"/>
    <w:semiHidden/>
    <w:rsid w:val="00F213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213A4"/>
    <w:rPr>
      <w:rFonts w:ascii="Tahoma" w:hAnsi="Tahoma" w:cs="Tahoma"/>
      <w:sz w:val="16"/>
      <w:szCs w:val="16"/>
    </w:rPr>
  </w:style>
  <w:style w:type="paragraph" w:styleId="Encabezado">
    <w:name w:val="header"/>
    <w:basedOn w:val="Normal"/>
    <w:link w:val="EncabezadoCar"/>
    <w:uiPriority w:val="99"/>
    <w:rsid w:val="00F213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F213A4"/>
    <w:rPr>
      <w:rFonts w:cs="Times New Roman"/>
    </w:rPr>
  </w:style>
  <w:style w:type="paragraph" w:styleId="Piedepgina">
    <w:name w:val="footer"/>
    <w:basedOn w:val="Normal"/>
    <w:link w:val="PiedepginaCar"/>
    <w:uiPriority w:val="99"/>
    <w:rsid w:val="00F213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F213A4"/>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6F1"/>
    <w:pPr>
      <w:spacing w:after="200" w:line="276" w:lineRule="auto"/>
    </w:pPr>
    <w:rPr>
      <w:lang w:val="es-AR" w:eastAsia="en-US"/>
    </w:rPr>
  </w:style>
  <w:style w:type="paragraph" w:styleId="Ttulo2">
    <w:name w:val="heading 2"/>
    <w:basedOn w:val="Normal"/>
    <w:link w:val="Ttulo2Car"/>
    <w:uiPriority w:val="99"/>
    <w:qFormat/>
    <w:rsid w:val="00F213A4"/>
    <w:pPr>
      <w:pBdr>
        <w:bottom w:val="single" w:sz="6" w:space="0" w:color="DDDDDD"/>
      </w:pBdr>
      <w:spacing w:after="60" w:line="240" w:lineRule="auto"/>
      <w:outlineLvl w:val="1"/>
    </w:pPr>
    <w:rPr>
      <w:rFonts w:ascii="Droid Serif" w:eastAsia="Times New Roman" w:hAnsi="Droid Serif"/>
      <w:b/>
      <w:bCs/>
      <w:caps/>
      <w:color w:val="000000"/>
      <w:sz w:val="29"/>
      <w:szCs w:val="29"/>
      <w:lang w:eastAsia="es-AR"/>
    </w:rPr>
  </w:style>
  <w:style w:type="paragraph" w:styleId="Ttulo3">
    <w:name w:val="heading 3"/>
    <w:basedOn w:val="Normal"/>
    <w:link w:val="Ttulo3Car"/>
    <w:uiPriority w:val="99"/>
    <w:qFormat/>
    <w:rsid w:val="00F213A4"/>
    <w:pPr>
      <w:spacing w:before="100" w:beforeAutospacing="1" w:after="100" w:afterAutospacing="1" w:line="240" w:lineRule="auto"/>
      <w:outlineLvl w:val="2"/>
    </w:pPr>
    <w:rPr>
      <w:rFonts w:ascii="Times New Roman" w:eastAsia="Times New Roman" w:hAnsi="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F213A4"/>
    <w:rPr>
      <w:rFonts w:ascii="Droid Serif" w:hAnsi="Droid Serif" w:cs="Times New Roman"/>
      <w:b/>
      <w:bCs/>
      <w:caps/>
      <w:color w:val="000000"/>
      <w:sz w:val="29"/>
      <w:szCs w:val="29"/>
      <w:lang w:eastAsia="es-AR"/>
    </w:rPr>
  </w:style>
  <w:style w:type="character" w:customStyle="1" w:styleId="Ttulo3Car">
    <w:name w:val="Título 3 Car"/>
    <w:basedOn w:val="Fuentedeprrafopredeter"/>
    <w:link w:val="Ttulo3"/>
    <w:uiPriority w:val="99"/>
    <w:locked/>
    <w:rsid w:val="00F213A4"/>
    <w:rPr>
      <w:rFonts w:ascii="Times New Roman" w:hAnsi="Times New Roman" w:cs="Times New Roman"/>
      <w:b/>
      <w:bCs/>
      <w:sz w:val="27"/>
      <w:szCs w:val="27"/>
      <w:lang w:eastAsia="es-AR"/>
    </w:rPr>
  </w:style>
  <w:style w:type="character" w:styleId="Hipervnculo">
    <w:name w:val="Hyperlink"/>
    <w:basedOn w:val="Fuentedeprrafopredeter"/>
    <w:uiPriority w:val="99"/>
    <w:semiHidden/>
    <w:rsid w:val="00F213A4"/>
    <w:rPr>
      <w:rFonts w:cs="Times New Roman"/>
      <w:color w:val="3366CC"/>
      <w:u w:val="none"/>
      <w:effect w:val="none"/>
    </w:rPr>
  </w:style>
  <w:style w:type="character" w:customStyle="1" w:styleId="item-control1">
    <w:name w:val="item-control1"/>
    <w:basedOn w:val="Fuentedeprrafopredeter"/>
    <w:uiPriority w:val="99"/>
    <w:rsid w:val="00F213A4"/>
    <w:rPr>
      <w:rFonts w:cs="Times New Roman"/>
      <w:vanish/>
    </w:rPr>
  </w:style>
  <w:style w:type="paragraph" w:styleId="Textodeglobo">
    <w:name w:val="Balloon Text"/>
    <w:basedOn w:val="Normal"/>
    <w:link w:val="TextodegloboCar"/>
    <w:uiPriority w:val="99"/>
    <w:semiHidden/>
    <w:rsid w:val="00F213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213A4"/>
    <w:rPr>
      <w:rFonts w:ascii="Tahoma" w:hAnsi="Tahoma" w:cs="Tahoma"/>
      <w:sz w:val="16"/>
      <w:szCs w:val="16"/>
    </w:rPr>
  </w:style>
  <w:style w:type="paragraph" w:styleId="Encabezado">
    <w:name w:val="header"/>
    <w:basedOn w:val="Normal"/>
    <w:link w:val="EncabezadoCar"/>
    <w:uiPriority w:val="99"/>
    <w:rsid w:val="00F213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F213A4"/>
    <w:rPr>
      <w:rFonts w:cs="Times New Roman"/>
    </w:rPr>
  </w:style>
  <w:style w:type="paragraph" w:styleId="Piedepgina">
    <w:name w:val="footer"/>
    <w:basedOn w:val="Normal"/>
    <w:link w:val="PiedepginaCar"/>
    <w:uiPriority w:val="99"/>
    <w:rsid w:val="00F213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F213A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83615">
      <w:marLeft w:val="0"/>
      <w:marRight w:val="0"/>
      <w:marTop w:val="0"/>
      <w:marBottom w:val="0"/>
      <w:divBdr>
        <w:top w:val="none" w:sz="0" w:space="0" w:color="auto"/>
        <w:left w:val="none" w:sz="0" w:space="0" w:color="auto"/>
        <w:bottom w:val="none" w:sz="0" w:space="0" w:color="auto"/>
        <w:right w:val="none" w:sz="0" w:space="0" w:color="auto"/>
      </w:divBdr>
      <w:divsChild>
        <w:div w:id="889683616">
          <w:marLeft w:val="0"/>
          <w:marRight w:val="0"/>
          <w:marTop w:val="0"/>
          <w:marBottom w:val="0"/>
          <w:divBdr>
            <w:top w:val="none" w:sz="0" w:space="0" w:color="auto"/>
            <w:left w:val="none" w:sz="0" w:space="0" w:color="auto"/>
            <w:bottom w:val="none" w:sz="0" w:space="0" w:color="auto"/>
            <w:right w:val="none" w:sz="0" w:space="0" w:color="auto"/>
          </w:divBdr>
          <w:divsChild>
            <w:div w:id="889683621">
              <w:marLeft w:val="0"/>
              <w:marRight w:val="0"/>
              <w:marTop w:val="0"/>
              <w:marBottom w:val="0"/>
              <w:divBdr>
                <w:top w:val="none" w:sz="0" w:space="0" w:color="auto"/>
                <w:left w:val="none" w:sz="0" w:space="0" w:color="auto"/>
                <w:bottom w:val="none" w:sz="0" w:space="0" w:color="auto"/>
                <w:right w:val="none" w:sz="0" w:space="0" w:color="auto"/>
              </w:divBdr>
              <w:divsChild>
                <w:div w:id="889683625">
                  <w:marLeft w:val="0"/>
                  <w:marRight w:val="0"/>
                  <w:marTop w:val="330"/>
                  <w:marBottom w:val="0"/>
                  <w:divBdr>
                    <w:top w:val="none" w:sz="0" w:space="0" w:color="auto"/>
                    <w:left w:val="none" w:sz="0" w:space="0" w:color="auto"/>
                    <w:bottom w:val="none" w:sz="0" w:space="0" w:color="auto"/>
                    <w:right w:val="none" w:sz="0" w:space="0" w:color="auto"/>
                  </w:divBdr>
                  <w:divsChild>
                    <w:div w:id="889683622">
                      <w:marLeft w:val="600"/>
                      <w:marRight w:val="0"/>
                      <w:marTop w:val="0"/>
                      <w:marBottom w:val="0"/>
                      <w:divBdr>
                        <w:top w:val="none" w:sz="0" w:space="0" w:color="auto"/>
                        <w:left w:val="none" w:sz="0" w:space="0" w:color="auto"/>
                        <w:bottom w:val="none" w:sz="0" w:space="0" w:color="auto"/>
                        <w:right w:val="none" w:sz="0" w:space="0" w:color="auto"/>
                      </w:divBdr>
                      <w:divsChild>
                        <w:div w:id="889683617">
                          <w:marLeft w:val="0"/>
                          <w:marRight w:val="0"/>
                          <w:marTop w:val="0"/>
                          <w:marBottom w:val="0"/>
                          <w:divBdr>
                            <w:top w:val="none" w:sz="0" w:space="0" w:color="auto"/>
                            <w:left w:val="none" w:sz="0" w:space="0" w:color="auto"/>
                            <w:bottom w:val="none" w:sz="0" w:space="0" w:color="auto"/>
                            <w:right w:val="none" w:sz="0" w:space="0" w:color="auto"/>
                          </w:divBdr>
                          <w:divsChild>
                            <w:div w:id="889683618">
                              <w:marLeft w:val="0"/>
                              <w:marRight w:val="0"/>
                              <w:marTop w:val="0"/>
                              <w:marBottom w:val="0"/>
                              <w:divBdr>
                                <w:top w:val="none" w:sz="0" w:space="0" w:color="auto"/>
                                <w:left w:val="none" w:sz="0" w:space="0" w:color="auto"/>
                                <w:bottom w:val="none" w:sz="0" w:space="0" w:color="auto"/>
                                <w:right w:val="none" w:sz="0" w:space="0" w:color="auto"/>
                              </w:divBdr>
                              <w:divsChild>
                                <w:div w:id="889683623">
                                  <w:marLeft w:val="0"/>
                                  <w:marRight w:val="0"/>
                                  <w:marTop w:val="0"/>
                                  <w:marBottom w:val="0"/>
                                  <w:divBdr>
                                    <w:top w:val="none" w:sz="0" w:space="0" w:color="auto"/>
                                    <w:left w:val="none" w:sz="0" w:space="0" w:color="auto"/>
                                    <w:bottom w:val="none" w:sz="0" w:space="0" w:color="auto"/>
                                    <w:right w:val="none" w:sz="0" w:space="0" w:color="auto"/>
                                  </w:divBdr>
                                  <w:divsChild>
                                    <w:div w:id="889683619">
                                      <w:marLeft w:val="0"/>
                                      <w:marRight w:val="0"/>
                                      <w:marTop w:val="120"/>
                                      <w:marBottom w:val="360"/>
                                      <w:divBdr>
                                        <w:top w:val="none" w:sz="0" w:space="0" w:color="auto"/>
                                        <w:left w:val="none" w:sz="0" w:space="0" w:color="auto"/>
                                        <w:bottom w:val="none" w:sz="0" w:space="0" w:color="auto"/>
                                        <w:right w:val="none" w:sz="0" w:space="0" w:color="auto"/>
                                      </w:divBdr>
                                      <w:divsChild>
                                        <w:div w:id="8896836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896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logger.com/rearrange?blogID=223250621884126148&amp;widgetType=HTML&amp;widgetId=HTML3&amp;action=editWidget&amp;sectionId=ma" TargetMode="External"/><Relationship Id="rId13" Type="http://schemas.openxmlformats.org/officeDocument/2006/relationships/image" Target="media/image3.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2.bp.blogspot.com/-I0qTh-yEnck/TxSJjvHId1I/AAAAAAAAAT0/OFIL8bGvsEA/s1600/stp2.p"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4.bp.blogspot.com/-oedqRleKmGg/TxSJkpaydOI/AAAAAAAAAUM/Q1_BhdI8B2g/s1600/stp_completo2.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1.bp.blogspot.com/-oIooc3BUacg/T14VSG-UIBI/AAAAAAAAAVc/dhAL-0LZTOw/s1600/macro_config.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bp.blogspot.com/-3TXvj1GH0Ys/TxSJkVV02sI/AAAAAAAAAUE/9hBIppnRx1w/s1600/stp_comple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880</Words>
  <Characters>4844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Daniel Cicerchia</dc:creator>
  <cp:lastModifiedBy>César Daniel Cicerchia</cp:lastModifiedBy>
  <cp:revision>2</cp:revision>
  <cp:lastPrinted>2013-04-26T19:16:00Z</cp:lastPrinted>
  <dcterms:created xsi:type="dcterms:W3CDTF">2014-04-21T03:56:00Z</dcterms:created>
  <dcterms:modified xsi:type="dcterms:W3CDTF">2014-04-21T03:56:00Z</dcterms:modified>
</cp:coreProperties>
</file>